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6342" w14:textId="6B274F53" w:rsidR="003A6D36" w:rsidRDefault="003A6D36"/>
    <w:p w14:paraId="5E1B065B" w14:textId="4DCFBDC7" w:rsidR="004E77E7" w:rsidRDefault="004E77E7"/>
    <w:p w14:paraId="3AD07B73" w14:textId="46A795FD" w:rsidR="006D0638" w:rsidRPr="009A26A0" w:rsidRDefault="004E77E7" w:rsidP="006D0638">
      <w:pPr>
        <w:tabs>
          <w:tab w:val="left" w:pos="5040"/>
          <w:tab w:val="left" w:pos="8550"/>
          <w:tab w:val="left" w:pos="9810"/>
          <w:tab w:val="left" w:pos="12510"/>
        </w:tabs>
        <w:ind w:right="157"/>
        <w:rPr>
          <w:rFonts w:cs="Calibri Light"/>
          <w:szCs w:val="24"/>
        </w:rPr>
      </w:pPr>
      <w:r>
        <w:t>Assignment</w:t>
      </w:r>
      <w:r w:rsidR="003979F2">
        <w:t>2</w:t>
      </w:r>
      <w:r w:rsidR="006D0638" w:rsidRPr="006D0638">
        <w:rPr>
          <w:rFonts w:ascii="Georgia" w:hAnsi="Georgia"/>
          <w:shd w:val="clear" w:color="auto" w:fill="FFFFFF"/>
        </w:rPr>
        <w:t xml:space="preserve"> </w:t>
      </w:r>
      <w:r w:rsidR="006D0638" w:rsidRPr="000E4873">
        <w:rPr>
          <w:rFonts w:ascii="Georgia" w:hAnsi="Georgia"/>
          <w:shd w:val="clear" w:color="auto" w:fill="FFFFFF"/>
        </w:rPr>
        <w:t>Design, implement and test substantial scripts to solve problems in Computer Security, Networking and Digital Forensics</w:t>
      </w:r>
      <w:r w:rsidR="006D0638" w:rsidRPr="009A26A0">
        <w:rPr>
          <w:rFonts w:ascii="Georgia" w:eastAsia="Times New Roman" w:hAnsi="Georgia" w:cs="Times New Roman"/>
        </w:rPr>
        <w:t>.</w:t>
      </w:r>
      <w:r w:rsidR="006D0638" w:rsidRPr="000E4873">
        <w:rPr>
          <w:rFonts w:ascii="Georgia" w:eastAsia="Times New Roman" w:hAnsi="Georgia" w:cs="Times New Roman"/>
        </w:rPr>
        <w:t xml:space="preserve">  </w:t>
      </w:r>
      <w:r w:rsidR="006D0638" w:rsidRPr="000E4873">
        <w:rPr>
          <w:rFonts w:ascii="Georgia" w:hAnsi="Georgia" w:cs="Calibri Light"/>
          <w:shd w:val="clear" w:color="auto" w:fill="FFFFFF"/>
        </w:rPr>
        <w:t>A portfolio of programming tasks and tests designed to assess various aspects of computer programming and scripting</w:t>
      </w:r>
    </w:p>
    <w:p w14:paraId="35B06AA3" w14:textId="6B1CB062" w:rsidR="004E77E7" w:rsidRDefault="004E77E7"/>
    <w:p w14:paraId="6E592890" w14:textId="01B03B49" w:rsidR="003979F2" w:rsidRDefault="003979F2">
      <w:r>
        <w:t>Student Username: da5crt</w:t>
      </w:r>
    </w:p>
    <w:p w14:paraId="60DF0774" w14:textId="75C48FE9" w:rsidR="003979F2" w:rsidRDefault="003979F2">
      <w:r>
        <w:t>Student ID:2010836</w:t>
      </w:r>
    </w:p>
    <w:p w14:paraId="40089AC2" w14:textId="77777777" w:rsidR="00A857A3" w:rsidRDefault="00A857A3"/>
    <w:p w14:paraId="384D40EB" w14:textId="451FC9A5" w:rsidR="00A857A3" w:rsidRDefault="00A857A3">
      <w:r>
        <w:t xml:space="preserve">This report will evaluate the </w:t>
      </w:r>
      <w:r w:rsidR="00736307">
        <w:t>risks,</w:t>
      </w:r>
      <w:r>
        <w:t xml:space="preserve"> monitor and represent the common threats for big organisations in </w:t>
      </w:r>
      <w:r w:rsidR="00CE4709">
        <w:t xml:space="preserve">our present and foreseeable cyber space </w:t>
      </w:r>
      <w:r w:rsidR="0055155F">
        <w:t>environment,</w:t>
      </w:r>
      <w:r w:rsidR="00B373C0">
        <w:t xml:space="preserve"> point out </w:t>
      </w:r>
      <w:r w:rsidR="0055155F">
        <w:t xml:space="preserve">vulnerabilities </w:t>
      </w:r>
      <w:proofErr w:type="gramStart"/>
      <w:r w:rsidR="0055155F">
        <w:t>and</w:t>
      </w:r>
      <w:r w:rsidR="00CE4709">
        <w:t xml:space="preserve"> also</w:t>
      </w:r>
      <w:proofErr w:type="gramEnd"/>
      <w:r w:rsidR="00CE4709">
        <w:t xml:space="preserve"> bring down to the attention of the receiver of this document effective </w:t>
      </w:r>
      <w:r w:rsidR="0055155F">
        <w:t>techniques,</w:t>
      </w:r>
      <w:r w:rsidR="00CE4709">
        <w:t xml:space="preserve"> </w:t>
      </w:r>
      <w:r w:rsidR="0055155F">
        <w:t>solutions,</w:t>
      </w:r>
      <w:r w:rsidR="00CE4709">
        <w:t xml:space="preserve"> implementation methods and ‘tactics’ to prevent</w:t>
      </w:r>
      <w:r w:rsidR="00A72D66">
        <w:t xml:space="preserve">, </w:t>
      </w:r>
      <w:r w:rsidR="0055155F">
        <w:t>protect,</w:t>
      </w:r>
      <w:r w:rsidR="00A72D66">
        <w:t xml:space="preserve"> defend and secure the agency’s resources in order to </w:t>
      </w:r>
      <w:r w:rsidR="00B373C0">
        <w:t>achieve</w:t>
      </w:r>
      <w:r w:rsidR="00A72D66">
        <w:t xml:space="preserve"> a stable CIA triad concept (</w:t>
      </w:r>
      <w:r w:rsidR="001C3E70">
        <w:t>confidentiality, integrity</w:t>
      </w:r>
      <w:r w:rsidR="00B373C0">
        <w:t xml:space="preserve"> and availability)</w:t>
      </w:r>
      <w:r w:rsidR="00FF3BE9">
        <w:t>.</w:t>
      </w:r>
    </w:p>
    <w:p w14:paraId="459DE5F8" w14:textId="474B79A8" w:rsidR="003979F2" w:rsidRDefault="00343F99">
      <w:r>
        <w:t>The r</w:t>
      </w:r>
      <w:r w:rsidR="003979F2">
        <w:t xml:space="preserve">isk </w:t>
      </w:r>
      <w:r w:rsidR="00C72686">
        <w:t>is the</w:t>
      </w:r>
      <w:r w:rsidR="003979F2">
        <w:t xml:space="preserve"> potential of loss/damage of data assets or information. It fluctuates depending upon external and internal factors</w:t>
      </w:r>
      <w:r w:rsidR="00C72686">
        <w:t xml:space="preserve">. There are vast expanding number of risks </w:t>
      </w:r>
      <w:r w:rsidR="0055155F">
        <w:t>daily</w:t>
      </w:r>
      <w:r w:rsidR="00736307">
        <w:t>,</w:t>
      </w:r>
      <w:r w:rsidR="00602ED7">
        <w:t xml:space="preserve"> but the list of the most common one</w:t>
      </w:r>
      <w:r w:rsidR="00D40417">
        <w:t>s</w:t>
      </w:r>
      <w:r w:rsidR="00602ED7">
        <w:t xml:space="preserve"> </w:t>
      </w:r>
      <w:r w:rsidR="00736307">
        <w:t>is</w:t>
      </w:r>
      <w:r w:rsidR="00602ED7">
        <w:t xml:space="preserve"> </w:t>
      </w:r>
    </w:p>
    <w:p w14:paraId="6A5E8C99" w14:textId="7BF73152" w:rsidR="00D40417" w:rsidRDefault="00D40417" w:rsidP="00D40417">
      <w:pPr>
        <w:pStyle w:val="a3"/>
        <w:numPr>
          <w:ilvl w:val="0"/>
          <w:numId w:val="1"/>
        </w:numPr>
      </w:pPr>
      <w:r>
        <w:t xml:space="preserve">Malware-unwanted piece of program disrupts by installing itself </w:t>
      </w:r>
      <w:r w:rsidR="00736307">
        <w:t>undercover causing</w:t>
      </w:r>
      <w:r>
        <w:t xml:space="preserve"> unusual behaviour</w:t>
      </w:r>
      <w:r w:rsidR="00717C26">
        <w:t xml:space="preserve"> of our system</w:t>
      </w:r>
      <w:r>
        <w:t xml:space="preserve"> (</w:t>
      </w:r>
      <w:r w:rsidR="00736307">
        <w:t xml:space="preserve">deleting, stealing, </w:t>
      </w:r>
      <w:r w:rsidR="0055155F">
        <w:t xml:space="preserve">editing, </w:t>
      </w:r>
      <w:r>
        <w:t xml:space="preserve">or </w:t>
      </w:r>
      <w:r w:rsidR="0055155F">
        <w:t>spreading</w:t>
      </w:r>
      <w:r w:rsidR="000D0731">
        <w:t>). Recent</w:t>
      </w:r>
      <w:r w:rsidR="00F95486">
        <w:t xml:space="preserve"> research of Luke Irwin (IT governance 2021 27</w:t>
      </w:r>
      <w:r w:rsidR="00F95486" w:rsidRPr="00F95486">
        <w:rPr>
          <w:vertAlign w:val="superscript"/>
        </w:rPr>
        <w:t>th</w:t>
      </w:r>
      <w:r w:rsidR="00F95486">
        <w:t xml:space="preserve"> May) and many examples like NHS (2017</w:t>
      </w:r>
      <w:r w:rsidR="00B12538">
        <w:t>), Eurofins</w:t>
      </w:r>
      <w:r w:rsidR="000D0731">
        <w:t xml:space="preserve"> Scientific (16/08/2019 BBC News, By Danny Shaw)</w:t>
      </w:r>
    </w:p>
    <w:p w14:paraId="6E2EAFEB" w14:textId="5CF17770" w:rsidR="00717C26" w:rsidRDefault="00717C26" w:rsidP="00D40417">
      <w:pPr>
        <w:pStyle w:val="a3"/>
        <w:numPr>
          <w:ilvl w:val="0"/>
          <w:numId w:val="1"/>
        </w:numPr>
      </w:pPr>
      <w:r>
        <w:t>Traffic interception(eavesdropping)-third party is ‘’listening’’ or manipulating information between users and hosts</w:t>
      </w:r>
    </w:p>
    <w:p w14:paraId="367FF7D4" w14:textId="0406EBB8" w:rsidR="00717C26" w:rsidRDefault="00717C26" w:rsidP="00D40417">
      <w:pPr>
        <w:pStyle w:val="a3"/>
        <w:numPr>
          <w:ilvl w:val="0"/>
          <w:numId w:val="1"/>
        </w:numPr>
      </w:pPr>
      <w:r>
        <w:t xml:space="preserve">Phishing attacks – </w:t>
      </w:r>
      <w:r w:rsidR="007D6487">
        <w:t xml:space="preserve">simple </w:t>
      </w:r>
      <w:r>
        <w:t xml:space="preserve">method that has been around the IT </w:t>
      </w:r>
      <w:r w:rsidR="007D6487">
        <w:t xml:space="preserve">sector for some time effectively gathering access or stealing sensitive information attacking the human factor in the process </w:t>
      </w:r>
      <w:r w:rsidR="002658D4">
        <w:t>via sending emails with links to suspicious websites</w:t>
      </w:r>
    </w:p>
    <w:p w14:paraId="5223F354" w14:textId="2DF4BF72" w:rsidR="002658D4" w:rsidRDefault="002658D4" w:rsidP="002658D4">
      <w:pPr>
        <w:pStyle w:val="a3"/>
        <w:numPr>
          <w:ilvl w:val="0"/>
          <w:numId w:val="1"/>
        </w:numPr>
      </w:pPr>
      <w:r>
        <w:t xml:space="preserve">DDoS attack (Distributed Denial of Service) – the way devices communicate over the network is with acknowledgments and </w:t>
      </w:r>
      <w:r w:rsidR="00736307">
        <w:t xml:space="preserve">requests. </w:t>
      </w:r>
      <w:r>
        <w:t>This</w:t>
      </w:r>
      <w:ins w:id="0" w:author="Angelov, Dimitar" w:date="2021-12-16T17:19:00Z">
        <w:r w:rsidR="00736307">
          <w:t xml:space="preserve"> </w:t>
        </w:r>
      </w:ins>
      <w:r w:rsidR="00736307">
        <w:t>is a</w:t>
      </w:r>
      <w:r>
        <w:t xml:space="preserve"> type of an </w:t>
      </w:r>
      <w:r w:rsidR="00736307">
        <w:t xml:space="preserve">attack, which </w:t>
      </w:r>
      <w:r>
        <w:t xml:space="preserve">overload the capacity of our system receiving request which leads to shutting down the server or </w:t>
      </w:r>
      <w:r w:rsidR="00736307">
        <w:t>deliver</w:t>
      </w:r>
      <w:r>
        <w:t xml:space="preserve"> a very low performance</w:t>
      </w:r>
    </w:p>
    <w:p w14:paraId="50D72D84" w14:textId="425D3D6D" w:rsidR="002658D4" w:rsidRDefault="009A32C9" w:rsidP="002658D4">
      <w:pPr>
        <w:pStyle w:val="a3"/>
        <w:numPr>
          <w:ilvl w:val="0"/>
          <w:numId w:val="1"/>
        </w:numPr>
      </w:pPr>
      <w:r>
        <w:t xml:space="preserve">Cross Site Attack (XSS) - third-party will infect a vulnerable website that a regular user interacts with to steal user’s data or disrupt or corrupt services </w:t>
      </w:r>
    </w:p>
    <w:p w14:paraId="2F8BB2E9" w14:textId="06EDF2ED" w:rsidR="009A32C9" w:rsidRDefault="009A32C9" w:rsidP="002658D4">
      <w:pPr>
        <w:pStyle w:val="a3"/>
        <w:numPr>
          <w:ilvl w:val="0"/>
          <w:numId w:val="1"/>
        </w:numPr>
      </w:pPr>
      <w:r>
        <w:t>Water Hole Attack – real-time threa</w:t>
      </w:r>
      <w:r w:rsidR="006715CC">
        <w:t>t</w:t>
      </w:r>
      <w:r>
        <w:t xml:space="preserve"> where a group </w:t>
      </w:r>
      <w:r w:rsidR="006715CC">
        <w:t xml:space="preserve">of attacking devices will corrupt many websites that certain organisation uses in manner to load a malware software from the infected websites </w:t>
      </w:r>
      <w:r w:rsidR="00343F99">
        <w:t xml:space="preserve">to organisation’s </w:t>
      </w:r>
      <w:r w:rsidR="00586B3A">
        <w:t>machines.</w:t>
      </w:r>
      <w:r w:rsidR="0001385D">
        <w:t xml:space="preserve"> Good example of it is back in 2013 with Department of Labo</w:t>
      </w:r>
      <w:r w:rsidR="00586B3A">
        <w:t>ur back in 2013 (</w:t>
      </w:r>
      <w:proofErr w:type="spellStart"/>
      <w:r w:rsidR="00586B3A">
        <w:t>Lastline</w:t>
      </w:r>
      <w:proofErr w:type="spellEnd"/>
      <w:r w:rsidR="00586B3A">
        <w:t xml:space="preserve"> 25 Apr 2019)</w:t>
      </w:r>
    </w:p>
    <w:p w14:paraId="03212FEC" w14:textId="3D9483E8" w:rsidR="00343F99" w:rsidRDefault="00343F99" w:rsidP="002658D4">
      <w:pPr>
        <w:pStyle w:val="a3"/>
        <w:numPr>
          <w:ilvl w:val="0"/>
          <w:numId w:val="1"/>
        </w:numPr>
      </w:pPr>
      <w:r>
        <w:t>Drive-by attack -code containing malicious script and it is delivered on our system with no interaction needed by the user</w:t>
      </w:r>
    </w:p>
    <w:p w14:paraId="55835C11" w14:textId="310365DE" w:rsidR="00987895" w:rsidRDefault="008404A3" w:rsidP="00987895">
      <w:pPr>
        <w:pStyle w:val="a3"/>
        <w:numPr>
          <w:ilvl w:val="0"/>
          <w:numId w:val="1"/>
        </w:numPr>
      </w:pPr>
      <w:r>
        <w:t>Ransomware</w:t>
      </w:r>
      <w:r w:rsidR="00C668C3">
        <w:t>- encrypting system data and asking for ra</w:t>
      </w:r>
      <w:r w:rsidR="00987895">
        <w:t xml:space="preserve">nsom in order the user to obtain the lost assets of information back. Recent example of it was Atlanta’s 2018 government ransomware attack (A Cyberattack </w:t>
      </w:r>
      <w:r w:rsidR="001C3E70">
        <w:t>Hobbles Atlanta, and Security Experts Shudder, New York Times 2018/03/27)</w:t>
      </w:r>
    </w:p>
    <w:p w14:paraId="4D0344F2" w14:textId="6290EFF8" w:rsidR="00586B3A" w:rsidRDefault="00A313BE">
      <w:r>
        <w:lastRenderedPageBreak/>
        <w:t>Due to Kenna Security (2021) a</w:t>
      </w:r>
      <w:r w:rsidR="00343F99">
        <w:t xml:space="preserve">ll </w:t>
      </w:r>
      <w:r w:rsidR="0001385D">
        <w:t>those threats</w:t>
      </w:r>
      <w:r w:rsidR="00FD5662">
        <w:t>,</w:t>
      </w:r>
      <w:r w:rsidR="003979F2">
        <w:t xml:space="preserve"> </w:t>
      </w:r>
      <w:r w:rsidR="00FD5662">
        <w:t>causing</w:t>
      </w:r>
      <w:r w:rsidR="003979F2">
        <w:t xml:space="preserve"> endless stream</w:t>
      </w:r>
      <w:r w:rsidR="00343F99">
        <w:t xml:space="preserve"> </w:t>
      </w:r>
      <w:r w:rsidR="003979F2">
        <w:t xml:space="preserve">of </w:t>
      </w:r>
      <w:r w:rsidR="00FC42F2">
        <w:t xml:space="preserve">malware crossing the </w:t>
      </w:r>
      <w:r w:rsidR="00FD5662">
        <w:t>network, trying</w:t>
      </w:r>
      <w:r w:rsidR="00FC42F2">
        <w:t xml:space="preserve"> to find the vulnerabilities of our network and</w:t>
      </w:r>
      <w:r w:rsidR="00FD5662">
        <w:t xml:space="preserve"> mission is to</w:t>
      </w:r>
      <w:r w:rsidR="00FC42F2">
        <w:t xml:space="preserve"> corrupt our system</w:t>
      </w:r>
      <w:r w:rsidR="00FD5662">
        <w:t>,</w:t>
      </w:r>
      <w:r w:rsidR="0001385D">
        <w:t xml:space="preserve"> </w:t>
      </w:r>
      <w:r w:rsidR="00FD5662">
        <w:t>are</w:t>
      </w:r>
      <w:r w:rsidR="0001385D">
        <w:t xml:space="preserve"> growing bigger and getting more sophisticated</w:t>
      </w:r>
      <w:r w:rsidR="00FD5662">
        <w:t xml:space="preserve"> daily</w:t>
      </w:r>
      <w:r w:rsidR="0001385D">
        <w:t>.</w:t>
      </w:r>
      <w:r w:rsidR="00343F99">
        <w:t xml:space="preserve"> </w:t>
      </w:r>
      <w:r w:rsidR="00503C0F">
        <w:t>The need</w:t>
      </w:r>
      <w:r w:rsidR="00343F99">
        <w:t xml:space="preserve"> for a constant review and daily updates its crucial to reach </w:t>
      </w:r>
      <w:r w:rsidR="00503C0F">
        <w:t>a</w:t>
      </w:r>
      <w:r w:rsidR="00343F99">
        <w:t xml:space="preserve"> stable </w:t>
      </w:r>
      <w:r w:rsidR="00503C0F">
        <w:t>environment, which</w:t>
      </w:r>
      <w:r w:rsidR="00343F99">
        <w:t xml:space="preserve"> our goal </w:t>
      </w:r>
      <w:r>
        <w:t>is, too</w:t>
      </w:r>
      <w:r w:rsidR="00806DFF">
        <w:t>.</w:t>
      </w:r>
      <w:r w:rsidR="000D0731">
        <w:t xml:space="preserve"> This report will focus on the three most alerting problems</w:t>
      </w:r>
      <w:r w:rsidR="00FD5662">
        <w:t xml:space="preserve"> in our vision</w:t>
      </w:r>
      <w:r w:rsidR="000D0731">
        <w:t xml:space="preserve"> and propose ways to preventing any future implementation to bring the security on a high level</w:t>
      </w:r>
      <w:r w:rsidR="00FD5662">
        <w:t xml:space="preserve"> for the government </w:t>
      </w:r>
      <w:r w:rsidR="00817CEE">
        <w:t>organisation. They</w:t>
      </w:r>
      <w:r w:rsidR="00FD5662">
        <w:t xml:space="preserve"> are</w:t>
      </w:r>
      <w:r w:rsidR="0037487D">
        <w:t>:</w:t>
      </w:r>
    </w:p>
    <w:p w14:paraId="34AE8F01" w14:textId="0D410701" w:rsidR="00C86CC4" w:rsidRDefault="00254A0D" w:rsidP="00C86CC4">
      <w:pPr>
        <w:pStyle w:val="a3"/>
        <w:numPr>
          <w:ilvl w:val="0"/>
          <w:numId w:val="2"/>
        </w:numPr>
      </w:pPr>
      <w:r>
        <w:rPr>
          <w:noProof/>
        </w:rPr>
        <mc:AlternateContent>
          <mc:Choice Requires="wps">
            <w:drawing>
              <wp:anchor distT="0" distB="0" distL="114300" distR="114300" simplePos="0" relativeHeight="251660288" behindDoc="0" locked="0" layoutInCell="1" allowOverlap="1" wp14:anchorId="6224F3DA" wp14:editId="328F56C8">
                <wp:simplePos x="0" y="0"/>
                <wp:positionH relativeFrom="column">
                  <wp:posOffset>28575</wp:posOffset>
                </wp:positionH>
                <wp:positionV relativeFrom="paragraph">
                  <wp:posOffset>741680</wp:posOffset>
                </wp:positionV>
                <wp:extent cx="857250" cy="323850"/>
                <wp:effectExtent l="19050" t="76200" r="38100" b="95250"/>
                <wp:wrapNone/>
                <wp:docPr id="2" name="Съединител: извита линия 2"/>
                <wp:cNvGraphicFramePr/>
                <a:graphic xmlns:a="http://schemas.openxmlformats.org/drawingml/2006/main">
                  <a:graphicData uri="http://schemas.microsoft.com/office/word/2010/wordprocessingShape">
                    <wps:wsp>
                      <wps:cNvCnPr/>
                      <wps:spPr>
                        <a:xfrm>
                          <a:off x="0" y="0"/>
                          <a:ext cx="857250" cy="3238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6FC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ъединител: извита линия 2" o:spid="_x0000_s1026" type="#_x0000_t38" style="position:absolute;margin-left:2.25pt;margin-top:58.4pt;width:6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" adj="1080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8CCF6F7" wp14:editId="0D7D2405">
                <wp:simplePos x="0" y="0"/>
                <wp:positionH relativeFrom="column">
                  <wp:posOffset>2057400</wp:posOffset>
                </wp:positionH>
                <wp:positionV relativeFrom="paragraph">
                  <wp:posOffset>551179</wp:posOffset>
                </wp:positionV>
                <wp:extent cx="866775" cy="485775"/>
                <wp:effectExtent l="38100" t="57150" r="28575" b="85725"/>
                <wp:wrapNone/>
                <wp:docPr id="5" name="Съединител: извита линия 5"/>
                <wp:cNvGraphicFramePr/>
                <a:graphic xmlns:a="http://schemas.openxmlformats.org/drawingml/2006/main">
                  <a:graphicData uri="http://schemas.microsoft.com/office/word/2010/wordprocessingShape">
                    <wps:wsp>
                      <wps:cNvCnPr/>
                      <wps:spPr>
                        <a:xfrm flipV="1">
                          <a:off x="0" y="0"/>
                          <a:ext cx="866775" cy="485775"/>
                        </a:xfrm>
                        <a:prstGeom prst="curvedConnector3">
                          <a:avLst>
                            <a:gd name="adj1" fmla="val 5156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AF36D" id="Съединител: извита линия 5" o:spid="_x0000_s1026" type="#_x0000_t38" style="position:absolute;margin-left:162pt;margin-top:43.4pt;width:68.25pt;height:3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" adj="11138"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409A3EB" wp14:editId="405E23C9">
                <wp:simplePos x="0" y="0"/>
                <wp:positionH relativeFrom="column">
                  <wp:posOffset>3238500</wp:posOffset>
                </wp:positionH>
                <wp:positionV relativeFrom="paragraph">
                  <wp:posOffset>551180</wp:posOffset>
                </wp:positionV>
                <wp:extent cx="2238375" cy="1933575"/>
                <wp:effectExtent l="0" t="0" r="28575" b="0"/>
                <wp:wrapNone/>
                <wp:docPr id="16" name="Дъга 16"/>
                <wp:cNvGraphicFramePr/>
                <a:graphic xmlns:a="http://schemas.openxmlformats.org/drawingml/2006/main">
                  <a:graphicData uri="http://schemas.microsoft.com/office/word/2010/wordprocessingShape">
                    <wps:wsp>
                      <wps:cNvSpPr/>
                      <wps:spPr>
                        <a:xfrm>
                          <a:off x="0" y="0"/>
                          <a:ext cx="2238375" cy="1933575"/>
                        </a:xfrm>
                        <a:prstGeom prst="arc">
                          <a:avLst>
                            <a:gd name="adj1" fmla="val 16200000"/>
                            <a:gd name="adj2" fmla="val 3243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8EFD" id="Дъга 16" o:spid="_x0000_s1026" style="position:absolute;margin-left:255pt;margin-top:43.4pt;width:176.25pt;height:15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8375,193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" path="m1119187,nsc1389628,,1650923,84591,1854752,238130v246954,186025,387135,456190,383557,739216l1119188,966788v,-322263,-1,-644525,-1,-966788xem1119187,nfc1389628,,1650923,84591,1854752,238130v246954,186025,387135,456190,383557,739216e" filled="f" strokecolor="#4472c4 [3204]" strokeweight=".5pt">
                <v:stroke joinstyle="miter"/>
                <v:path arrowok="t" o:connecttype="custom" o:connectlocs="1119187,0;1854752,238130;2238309,977346" o:connectangles="0,0,0"/>
              </v:shape>
            </w:pict>
          </mc:Fallback>
        </mc:AlternateContent>
      </w:r>
      <w:r>
        <w:rPr>
          <w:noProof/>
        </w:rPr>
        <mc:AlternateContent>
          <mc:Choice Requires="wps">
            <w:drawing>
              <wp:anchor distT="0" distB="0" distL="114300" distR="114300" simplePos="0" relativeHeight="251682816" behindDoc="0" locked="0" layoutInCell="1" allowOverlap="1" wp14:anchorId="2B02AE4C" wp14:editId="7FA214CE">
                <wp:simplePos x="0" y="0"/>
                <wp:positionH relativeFrom="column">
                  <wp:posOffset>3666808</wp:posOffset>
                </wp:positionH>
                <wp:positionV relativeFrom="paragraph">
                  <wp:posOffset>1197293</wp:posOffset>
                </wp:positionV>
                <wp:extent cx="1619250" cy="1971675"/>
                <wp:effectExtent l="0" t="0" r="14288" b="14287"/>
                <wp:wrapNone/>
                <wp:docPr id="18" name="Дъга 18"/>
                <wp:cNvGraphicFramePr/>
                <a:graphic xmlns:a="http://schemas.openxmlformats.org/drawingml/2006/main">
                  <a:graphicData uri="http://schemas.microsoft.com/office/word/2010/wordprocessingShape">
                    <wps:wsp>
                      <wps:cNvSpPr/>
                      <wps:spPr>
                        <a:xfrm rot="5400000">
                          <a:off x="0" y="0"/>
                          <a:ext cx="1619250" cy="1971675"/>
                        </a:xfrm>
                        <a:prstGeom prst="arc">
                          <a:avLst>
                            <a:gd name="adj1" fmla="val 16200000"/>
                            <a:gd name="adj2" fmla="val 3243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B454A" id="Дъга 18" o:spid="_x0000_s1026" style="position:absolute;margin-left:288.75pt;margin-top:94.3pt;width:127.5pt;height:155.2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0,197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" path="m809625,nsc1053248,,1283920,133581,1437665,363695v118817,177836,183019,400534,181560,629781l809625,985838,809625,xem809625,nfc1053248,,1283920,133581,1437665,363695v118817,177836,183019,400534,181560,629781e" filled="f" strokecolor="#4472c4 [3204]" strokeweight=".5pt">
                <v:stroke joinstyle="miter"/>
                <v:path arrowok="t" o:connecttype="custom" o:connectlocs="809625,0;1437665,363695;1619225,993476" o:connectangles="0,0,0"/>
              </v:shape>
            </w:pict>
          </mc:Fallback>
        </mc:AlternateContent>
      </w:r>
      <w:r w:rsidR="00391999">
        <w:rPr>
          <w:noProof/>
        </w:rPr>
        <mc:AlternateContent>
          <mc:Choice Requires="wps">
            <w:drawing>
              <wp:anchor distT="0" distB="0" distL="114300" distR="114300" simplePos="0" relativeHeight="251662336" behindDoc="0" locked="0" layoutInCell="1" allowOverlap="1" wp14:anchorId="4E29B3DF" wp14:editId="6DEBC435">
                <wp:simplePos x="0" y="0"/>
                <wp:positionH relativeFrom="column">
                  <wp:posOffset>2771775</wp:posOffset>
                </wp:positionH>
                <wp:positionV relativeFrom="paragraph">
                  <wp:posOffset>205105</wp:posOffset>
                </wp:positionV>
                <wp:extent cx="1704975" cy="704850"/>
                <wp:effectExtent l="0" t="0" r="28575" b="19050"/>
                <wp:wrapNone/>
                <wp:docPr id="3" name="Блоксхема: съединение 3"/>
                <wp:cNvGraphicFramePr/>
                <a:graphic xmlns:a="http://schemas.openxmlformats.org/drawingml/2006/main">
                  <a:graphicData uri="http://schemas.microsoft.com/office/word/2010/wordprocessingShape">
                    <wps:wsp>
                      <wps:cNvSpPr/>
                      <wps:spPr>
                        <a:xfrm>
                          <a:off x="0" y="0"/>
                          <a:ext cx="1704975" cy="7048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4D17B" w14:textId="1957A82E" w:rsidR="00391999" w:rsidRDefault="00391999" w:rsidP="00391999">
                            <w:pPr>
                              <w:jc w:val="center"/>
                            </w:pPr>
                            <w:r>
                              <w:t>Infected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9B3DF"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съединение 3" o:spid="_x0000_s1026" type="#_x0000_t120" style="position:absolute;left:0;text-align:left;margin-left:218.25pt;margin-top:16.15pt;width:134.25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" fillcolor="#4472c4 [3204]" strokecolor="#1f3763 [1604]" strokeweight="1pt">
                <v:stroke joinstyle="miter"/>
                <v:textbox>
                  <w:txbxContent>
                    <w:p w14:paraId="5F64D17B" w14:textId="1957A82E" w:rsidR="00391999" w:rsidRDefault="00391999" w:rsidP="00391999">
                      <w:pPr>
                        <w:jc w:val="center"/>
                      </w:pPr>
                      <w:r>
                        <w:t>Infected Website</w:t>
                      </w:r>
                    </w:p>
                  </w:txbxContent>
                </v:textbox>
              </v:shape>
            </w:pict>
          </mc:Fallback>
        </mc:AlternateContent>
      </w:r>
      <w:r w:rsidR="00391999">
        <w:rPr>
          <w:noProof/>
        </w:rPr>
        <mc:AlternateContent>
          <mc:Choice Requires="wps">
            <w:drawing>
              <wp:anchor distT="0" distB="0" distL="114300" distR="114300" simplePos="0" relativeHeight="251664384" behindDoc="0" locked="0" layoutInCell="1" allowOverlap="1" wp14:anchorId="1C32F11B" wp14:editId="368B5705">
                <wp:simplePos x="0" y="0"/>
                <wp:positionH relativeFrom="column">
                  <wp:posOffset>695324</wp:posOffset>
                </wp:positionH>
                <wp:positionV relativeFrom="paragraph">
                  <wp:posOffset>713106</wp:posOffset>
                </wp:positionV>
                <wp:extent cx="1476375" cy="590550"/>
                <wp:effectExtent l="0" t="0" r="28575" b="19050"/>
                <wp:wrapNone/>
                <wp:docPr id="4" name="Блоксхема: съединение 4"/>
                <wp:cNvGraphicFramePr/>
                <a:graphic xmlns:a="http://schemas.openxmlformats.org/drawingml/2006/main">
                  <a:graphicData uri="http://schemas.microsoft.com/office/word/2010/wordprocessingShape">
                    <wps:wsp>
                      <wps:cNvSpPr/>
                      <wps:spPr>
                        <a:xfrm>
                          <a:off x="0" y="0"/>
                          <a:ext cx="1476375" cy="5905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4A7F3" w14:textId="67150E1F" w:rsidR="00391999" w:rsidRDefault="00391999" w:rsidP="00391999">
                            <w:pPr>
                              <w:jc w:val="center"/>
                            </w:pPr>
                            <w:r>
                              <w:t>Compromised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2F11B" id="Блоксхема: съединение 4" o:spid="_x0000_s1027" type="#_x0000_t120" style="position:absolute;left:0;text-align:left;margin-left:54.75pt;margin-top:56.15pt;width:116.2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" fillcolor="#4472c4 [3204]" strokecolor="#1f3763 [1604]" strokeweight="1pt">
                <v:stroke joinstyle="miter"/>
                <v:textbox>
                  <w:txbxContent>
                    <w:p w14:paraId="2A54A7F3" w14:textId="67150E1F" w:rsidR="00391999" w:rsidRDefault="00391999" w:rsidP="00391999">
                      <w:pPr>
                        <w:jc w:val="center"/>
                      </w:pPr>
                      <w:r>
                        <w:t>Compromised Server</w:t>
                      </w:r>
                    </w:p>
                  </w:txbxContent>
                </v:textbox>
              </v:shape>
            </w:pict>
          </mc:Fallback>
        </mc:AlternateContent>
      </w:r>
      <w:r w:rsidR="00391999">
        <w:rPr>
          <w:noProof/>
        </w:rPr>
        <mc:AlternateContent>
          <mc:Choice Requires="wps">
            <w:drawing>
              <wp:anchor distT="0" distB="0" distL="114300" distR="114300" simplePos="0" relativeHeight="251659264" behindDoc="0" locked="0" layoutInCell="1" allowOverlap="1" wp14:anchorId="275A1C30" wp14:editId="3442A39D">
                <wp:simplePos x="0" y="0"/>
                <wp:positionH relativeFrom="column">
                  <wp:posOffset>-790575</wp:posOffset>
                </wp:positionH>
                <wp:positionV relativeFrom="paragraph">
                  <wp:posOffset>255904</wp:posOffset>
                </wp:positionV>
                <wp:extent cx="962025" cy="1000125"/>
                <wp:effectExtent l="0" t="0" r="28575" b="28575"/>
                <wp:wrapNone/>
                <wp:docPr id="1" name="Блоксхема: съединение 1"/>
                <wp:cNvGraphicFramePr/>
                <a:graphic xmlns:a="http://schemas.openxmlformats.org/drawingml/2006/main">
                  <a:graphicData uri="http://schemas.microsoft.com/office/word/2010/wordprocessingShape">
                    <wps:wsp>
                      <wps:cNvSpPr/>
                      <wps:spPr>
                        <a:xfrm>
                          <a:off x="0" y="0"/>
                          <a:ext cx="962025" cy="10001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D6CD4" w14:textId="62A0C6B6" w:rsidR="00391999" w:rsidRDefault="00391999" w:rsidP="00391999">
                            <w:pPr>
                              <w:jc w:val="center"/>
                            </w:pPr>
                            <w:r>
                              <w:t>Cyber-Attacker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A1C30" id="Блоксхема: съединение 1" o:spid="_x0000_s1028" type="#_x0000_t120" style="position:absolute;left:0;text-align:left;margin-left:-62.25pt;margin-top:20.15pt;width:75.7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" fillcolor="#4472c4 [3204]" strokecolor="#1f3763 [1604]" strokeweight="1pt">
                <v:stroke joinstyle="miter"/>
                <v:textbox>
                  <w:txbxContent>
                    <w:p w14:paraId="083D6CD4" w14:textId="62A0C6B6" w:rsidR="00391999" w:rsidRDefault="00391999" w:rsidP="00391999">
                      <w:pPr>
                        <w:jc w:val="center"/>
                      </w:pPr>
                      <w:r>
                        <w:t>Cyber-Attacker Device</w:t>
                      </w:r>
                    </w:p>
                  </w:txbxContent>
                </v:textbox>
              </v:shape>
            </w:pict>
          </mc:Fallback>
        </mc:AlternateContent>
      </w:r>
      <w:r w:rsidR="00C86CC4">
        <w:t>Water Hole Attack</w:t>
      </w:r>
      <w:r w:rsidR="00C86CC4">
        <w:br/>
      </w:r>
      <w:r w:rsidR="00C86CC4">
        <w:br/>
      </w:r>
      <w:r w:rsidR="00C86CC4">
        <w:br/>
      </w:r>
      <w:r w:rsidR="00C86CC4">
        <w:br/>
      </w:r>
      <w:r w:rsidR="00C86CC4">
        <w:br/>
      </w:r>
    </w:p>
    <w:p w14:paraId="20BCB233" w14:textId="3D600482" w:rsidR="00391999" w:rsidRDefault="00254A0D" w:rsidP="00254A0D">
      <w:r>
        <w:rPr>
          <w:noProof/>
        </w:rPr>
        <mc:AlternateContent>
          <mc:Choice Requires="wps">
            <w:drawing>
              <wp:anchor distT="0" distB="0" distL="114300" distR="114300" simplePos="0" relativeHeight="251669504" behindDoc="0" locked="0" layoutInCell="1" allowOverlap="1" wp14:anchorId="41C38CFF" wp14:editId="098BF139">
                <wp:simplePos x="0" y="0"/>
                <wp:positionH relativeFrom="column">
                  <wp:posOffset>28574</wp:posOffset>
                </wp:positionH>
                <wp:positionV relativeFrom="paragraph">
                  <wp:posOffset>671830</wp:posOffset>
                </wp:positionV>
                <wp:extent cx="752475" cy="342900"/>
                <wp:effectExtent l="0" t="57150" r="28575" b="95250"/>
                <wp:wrapNone/>
                <wp:docPr id="8" name="Съединител: извита линия 8"/>
                <wp:cNvGraphicFramePr/>
                <a:graphic xmlns:a="http://schemas.openxmlformats.org/drawingml/2006/main">
                  <a:graphicData uri="http://schemas.microsoft.com/office/word/2010/wordprocessingShape">
                    <wps:wsp>
                      <wps:cNvCnPr/>
                      <wps:spPr>
                        <a:xfrm>
                          <a:off x="0" y="0"/>
                          <a:ext cx="752475" cy="3429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48B0" id="Съединител: извита линия 8" o:spid="_x0000_s1026" type="#_x0000_t38" style="position:absolute;margin-left:2.25pt;margin-top:52.9pt;width:59.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" adj="1080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31C7759" wp14:editId="29233C94">
                <wp:simplePos x="0" y="0"/>
                <wp:positionH relativeFrom="column">
                  <wp:posOffset>2057400</wp:posOffset>
                </wp:positionH>
                <wp:positionV relativeFrom="paragraph">
                  <wp:posOffset>624205</wp:posOffset>
                </wp:positionV>
                <wp:extent cx="819150" cy="400050"/>
                <wp:effectExtent l="38100" t="57150" r="19050" b="95250"/>
                <wp:wrapNone/>
                <wp:docPr id="7" name="Съединител: извита линия 7"/>
                <wp:cNvGraphicFramePr/>
                <a:graphic xmlns:a="http://schemas.openxmlformats.org/drawingml/2006/main">
                  <a:graphicData uri="http://schemas.microsoft.com/office/word/2010/wordprocessingShape">
                    <wps:wsp>
                      <wps:cNvCnPr/>
                      <wps:spPr>
                        <a:xfrm flipV="1">
                          <a:off x="0" y="0"/>
                          <a:ext cx="819150" cy="400050"/>
                        </a:xfrm>
                        <a:prstGeom prst="curvedConnector3">
                          <a:avLst>
                            <a:gd name="adj1" fmla="val 5156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96364" id="Съединител: извита линия 7" o:spid="_x0000_s1026" type="#_x0000_t38" style="position:absolute;margin-left:162pt;margin-top:49.15pt;width:64.5pt;height:3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" adj="11138"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E2A3D83" wp14:editId="7EFC58C4">
                <wp:simplePos x="0" y="0"/>
                <wp:positionH relativeFrom="column">
                  <wp:posOffset>4295775</wp:posOffset>
                </wp:positionH>
                <wp:positionV relativeFrom="paragraph">
                  <wp:posOffset>614680</wp:posOffset>
                </wp:positionV>
                <wp:extent cx="581025" cy="9525"/>
                <wp:effectExtent l="0" t="0" r="28575" b="28575"/>
                <wp:wrapNone/>
                <wp:docPr id="19" name="Право съединение 19"/>
                <wp:cNvGraphicFramePr/>
                <a:graphic xmlns:a="http://schemas.openxmlformats.org/drawingml/2006/main">
                  <a:graphicData uri="http://schemas.microsoft.com/office/word/2010/wordprocessingShape">
                    <wps:wsp>
                      <wps:cNvCnPr/>
                      <wps:spPr>
                        <a:xfrm flipV="1">
                          <a:off x="0" y="0"/>
                          <a:ext cx="581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89CDB" id="Право съединение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48.4pt" to="384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05BDE99" wp14:editId="0F5CE72D">
                <wp:simplePos x="0" y="0"/>
                <wp:positionH relativeFrom="page">
                  <wp:posOffset>5629275</wp:posOffset>
                </wp:positionH>
                <wp:positionV relativeFrom="paragraph">
                  <wp:posOffset>262255</wp:posOffset>
                </wp:positionV>
                <wp:extent cx="1419225" cy="676275"/>
                <wp:effectExtent l="0" t="0" r="28575" b="28575"/>
                <wp:wrapNone/>
                <wp:docPr id="17" name="Блоксхема: съединение 17"/>
                <wp:cNvGraphicFramePr/>
                <a:graphic xmlns:a="http://schemas.openxmlformats.org/drawingml/2006/main">
                  <a:graphicData uri="http://schemas.microsoft.com/office/word/2010/wordprocessingShape">
                    <wps:wsp>
                      <wps:cNvSpPr/>
                      <wps:spPr>
                        <a:xfrm>
                          <a:off x="0" y="0"/>
                          <a:ext cx="1419225" cy="6762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0D303" w14:textId="4CBD8878" w:rsidR="00254A0D" w:rsidRDefault="00254A0D" w:rsidP="00254A0D">
                            <w:pPr>
                              <w:jc w:val="center"/>
                            </w:pPr>
                            <w:r>
                              <w:t>Government Agency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BDE99" id="Блоксхема: съединение 17" o:spid="_x0000_s1029" type="#_x0000_t120" style="position:absolute;margin-left:443.25pt;margin-top:20.65pt;width:111.75pt;height:53.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" fillcolor="#4472c4 [3204]" strokecolor="#1f3763 [1604]" strokeweight="1pt">
                <v:stroke joinstyle="miter"/>
                <v:textbox>
                  <w:txbxContent>
                    <w:p w14:paraId="5160D303" w14:textId="4CBD8878" w:rsidR="00254A0D" w:rsidRDefault="00254A0D" w:rsidP="00254A0D">
                      <w:pPr>
                        <w:jc w:val="center"/>
                      </w:pPr>
                      <w:r>
                        <w:t>Government Agency</w:t>
                      </w:r>
                    </w:p>
                  </w:txbxContent>
                </v:textbox>
                <w10:wrap anchorx="page"/>
              </v:shape>
            </w:pict>
          </mc:Fallback>
        </mc:AlternateContent>
      </w:r>
      <w:r w:rsidR="00391999">
        <w:rPr>
          <w:noProof/>
        </w:rPr>
        <mc:AlternateContent>
          <mc:Choice Requires="wps">
            <w:drawing>
              <wp:anchor distT="0" distB="0" distL="114300" distR="114300" simplePos="0" relativeHeight="251670528" behindDoc="0" locked="0" layoutInCell="1" allowOverlap="1" wp14:anchorId="020D1A36" wp14:editId="09A25A6D">
                <wp:simplePos x="0" y="0"/>
                <wp:positionH relativeFrom="column">
                  <wp:posOffset>2724150</wp:posOffset>
                </wp:positionH>
                <wp:positionV relativeFrom="paragraph">
                  <wp:posOffset>281305</wp:posOffset>
                </wp:positionV>
                <wp:extent cx="1704975" cy="704850"/>
                <wp:effectExtent l="0" t="0" r="28575" b="19050"/>
                <wp:wrapNone/>
                <wp:docPr id="6" name="Блоксхема: съединение 6"/>
                <wp:cNvGraphicFramePr/>
                <a:graphic xmlns:a="http://schemas.openxmlformats.org/drawingml/2006/main">
                  <a:graphicData uri="http://schemas.microsoft.com/office/word/2010/wordprocessingShape">
                    <wps:wsp>
                      <wps:cNvSpPr/>
                      <wps:spPr>
                        <a:xfrm>
                          <a:off x="0" y="0"/>
                          <a:ext cx="1704975" cy="7048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35AE4" w14:textId="77777777" w:rsidR="00391999" w:rsidRDefault="00391999" w:rsidP="00391999">
                            <w:pPr>
                              <w:jc w:val="center"/>
                            </w:pPr>
                            <w:r>
                              <w:t>Infected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D1A36" id="Блоксхема: съединение 6" o:spid="_x0000_s1030" type="#_x0000_t120" style="position:absolute;margin-left:214.5pt;margin-top:22.15pt;width:134.25pt;height: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" fillcolor="#4472c4 [3204]" strokecolor="#1f3763 [1604]" strokeweight="1pt">
                <v:stroke joinstyle="miter"/>
                <v:textbox>
                  <w:txbxContent>
                    <w:p w14:paraId="2F435AE4" w14:textId="77777777" w:rsidR="00391999" w:rsidRDefault="00391999" w:rsidP="00391999">
                      <w:pPr>
                        <w:jc w:val="center"/>
                      </w:pPr>
                      <w:r>
                        <w:t>Infected Website</w:t>
                      </w:r>
                    </w:p>
                  </w:txbxContent>
                </v:textbox>
              </v:shape>
            </w:pict>
          </mc:Fallback>
        </mc:AlternateContent>
      </w:r>
      <w:r w:rsidR="00391999">
        <w:rPr>
          <w:noProof/>
        </w:rPr>
        <mc:AlternateContent>
          <mc:Choice Requires="wps">
            <w:drawing>
              <wp:anchor distT="0" distB="0" distL="114300" distR="114300" simplePos="0" relativeHeight="251671552" behindDoc="0" locked="0" layoutInCell="1" allowOverlap="1" wp14:anchorId="06F0AA7C" wp14:editId="59C91AEE">
                <wp:simplePos x="0" y="0"/>
                <wp:positionH relativeFrom="column">
                  <wp:posOffset>695324</wp:posOffset>
                </wp:positionH>
                <wp:positionV relativeFrom="paragraph">
                  <wp:posOffset>713106</wp:posOffset>
                </wp:positionV>
                <wp:extent cx="1476375" cy="590550"/>
                <wp:effectExtent l="0" t="0" r="28575" b="19050"/>
                <wp:wrapNone/>
                <wp:docPr id="9" name="Блоксхема: съединение 9"/>
                <wp:cNvGraphicFramePr/>
                <a:graphic xmlns:a="http://schemas.openxmlformats.org/drawingml/2006/main">
                  <a:graphicData uri="http://schemas.microsoft.com/office/word/2010/wordprocessingShape">
                    <wps:wsp>
                      <wps:cNvSpPr/>
                      <wps:spPr>
                        <a:xfrm>
                          <a:off x="0" y="0"/>
                          <a:ext cx="1476375" cy="5905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A93EE" w14:textId="77777777" w:rsidR="00391999" w:rsidRDefault="00391999" w:rsidP="00391999">
                            <w:pPr>
                              <w:jc w:val="center"/>
                            </w:pPr>
                            <w:r>
                              <w:t>Compromised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0AA7C" id="Блоксхема: съединение 9" o:spid="_x0000_s1031" type="#_x0000_t120" style="position:absolute;margin-left:54.75pt;margin-top:56.15pt;width:116.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" fillcolor="#4472c4 [3204]" strokecolor="#1f3763 [1604]" strokeweight="1pt">
                <v:stroke joinstyle="miter"/>
                <v:textbox>
                  <w:txbxContent>
                    <w:p w14:paraId="70CA93EE" w14:textId="77777777" w:rsidR="00391999" w:rsidRDefault="00391999" w:rsidP="00391999">
                      <w:pPr>
                        <w:jc w:val="center"/>
                      </w:pPr>
                      <w:r>
                        <w:t>Compromised Server</w:t>
                      </w:r>
                    </w:p>
                  </w:txbxContent>
                </v:textbox>
              </v:shape>
            </w:pict>
          </mc:Fallback>
        </mc:AlternateContent>
      </w:r>
      <w:r w:rsidR="00391999">
        <w:rPr>
          <w:noProof/>
        </w:rPr>
        <mc:AlternateContent>
          <mc:Choice Requires="wps">
            <w:drawing>
              <wp:anchor distT="0" distB="0" distL="114300" distR="114300" simplePos="0" relativeHeight="251668480" behindDoc="0" locked="0" layoutInCell="1" allowOverlap="1" wp14:anchorId="131B0C08" wp14:editId="0FA95425">
                <wp:simplePos x="0" y="0"/>
                <wp:positionH relativeFrom="column">
                  <wp:posOffset>-790575</wp:posOffset>
                </wp:positionH>
                <wp:positionV relativeFrom="paragraph">
                  <wp:posOffset>255904</wp:posOffset>
                </wp:positionV>
                <wp:extent cx="962025" cy="1000125"/>
                <wp:effectExtent l="0" t="0" r="28575" b="28575"/>
                <wp:wrapNone/>
                <wp:docPr id="10" name="Блоксхема: съединение 10"/>
                <wp:cNvGraphicFramePr/>
                <a:graphic xmlns:a="http://schemas.openxmlformats.org/drawingml/2006/main">
                  <a:graphicData uri="http://schemas.microsoft.com/office/word/2010/wordprocessingShape">
                    <wps:wsp>
                      <wps:cNvSpPr/>
                      <wps:spPr>
                        <a:xfrm>
                          <a:off x="0" y="0"/>
                          <a:ext cx="962025" cy="10001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75E86" w14:textId="77777777" w:rsidR="00391999" w:rsidRDefault="00391999" w:rsidP="00391999">
                            <w:pPr>
                              <w:jc w:val="center"/>
                            </w:pPr>
                            <w:r>
                              <w:t>Cyber-Attacker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B0C08" id="Блоксхема: съединение 10" o:spid="_x0000_s1032" type="#_x0000_t120" style="position:absolute;margin-left:-62.25pt;margin-top:20.15pt;width:75.75pt;height:7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" fillcolor="#4472c4 [3204]" strokecolor="#1f3763 [1604]" strokeweight="1pt">
                <v:stroke joinstyle="miter"/>
                <v:textbox>
                  <w:txbxContent>
                    <w:p w14:paraId="7C575E86" w14:textId="77777777" w:rsidR="00391999" w:rsidRDefault="00391999" w:rsidP="00391999">
                      <w:pPr>
                        <w:jc w:val="center"/>
                      </w:pPr>
                      <w:r>
                        <w:t>Cyber-Attacker Device</w:t>
                      </w:r>
                    </w:p>
                  </w:txbxContent>
                </v:textbox>
              </v:shape>
            </w:pict>
          </mc:Fallback>
        </mc:AlternateContent>
      </w:r>
      <w:r w:rsidR="00391999">
        <w:br/>
      </w:r>
      <w:r w:rsidR="00391999">
        <w:br/>
      </w:r>
      <w:r w:rsidR="00391999">
        <w:br/>
      </w:r>
      <w:r w:rsidR="00391999">
        <w:br/>
      </w:r>
      <w:r w:rsidR="00391999">
        <w:br/>
      </w:r>
    </w:p>
    <w:p w14:paraId="568438A2" w14:textId="4976AB79" w:rsidR="00391999" w:rsidRDefault="00254A0D" w:rsidP="00254A0D">
      <w:r>
        <w:rPr>
          <w:noProof/>
        </w:rPr>
        <mc:AlternateContent>
          <mc:Choice Requires="wps">
            <w:drawing>
              <wp:anchor distT="0" distB="0" distL="114300" distR="114300" simplePos="0" relativeHeight="251678720" behindDoc="0" locked="0" layoutInCell="1" allowOverlap="1" wp14:anchorId="747AF8B2" wp14:editId="76644979">
                <wp:simplePos x="0" y="0"/>
                <wp:positionH relativeFrom="column">
                  <wp:posOffset>1981200</wp:posOffset>
                </wp:positionH>
                <wp:positionV relativeFrom="paragraph">
                  <wp:posOffset>532764</wp:posOffset>
                </wp:positionV>
                <wp:extent cx="904875" cy="476250"/>
                <wp:effectExtent l="38100" t="57150" r="28575" b="95250"/>
                <wp:wrapNone/>
                <wp:docPr id="12" name="Съединител: извита линия 12"/>
                <wp:cNvGraphicFramePr/>
                <a:graphic xmlns:a="http://schemas.openxmlformats.org/drawingml/2006/main">
                  <a:graphicData uri="http://schemas.microsoft.com/office/word/2010/wordprocessingShape">
                    <wps:wsp>
                      <wps:cNvCnPr/>
                      <wps:spPr>
                        <a:xfrm flipV="1">
                          <a:off x="0" y="0"/>
                          <a:ext cx="904875" cy="476250"/>
                        </a:xfrm>
                        <a:prstGeom prst="curvedConnector3">
                          <a:avLst>
                            <a:gd name="adj1" fmla="val 5156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65E6D" id="Съединител: извита линия 12" o:spid="_x0000_s1026" type="#_x0000_t38" style="position:absolute;margin-left:156pt;margin-top:41.95pt;width:71.25pt;height:3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" adj="11138"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FD300D9" wp14:editId="25C321DD">
                <wp:simplePos x="0" y="0"/>
                <wp:positionH relativeFrom="column">
                  <wp:posOffset>57150</wp:posOffset>
                </wp:positionH>
                <wp:positionV relativeFrom="paragraph">
                  <wp:posOffset>656590</wp:posOffset>
                </wp:positionV>
                <wp:extent cx="819150" cy="333375"/>
                <wp:effectExtent l="0" t="57150" r="38100" b="85725"/>
                <wp:wrapNone/>
                <wp:docPr id="13" name="Съединител: извита линия 13"/>
                <wp:cNvGraphicFramePr/>
                <a:graphic xmlns:a="http://schemas.openxmlformats.org/drawingml/2006/main">
                  <a:graphicData uri="http://schemas.microsoft.com/office/word/2010/wordprocessingShape">
                    <wps:wsp>
                      <wps:cNvCnPr/>
                      <wps:spPr>
                        <a:xfrm>
                          <a:off x="0" y="0"/>
                          <a:ext cx="819150" cy="3333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520BF" id="Съединител: извита линия 13" o:spid="_x0000_s1026" type="#_x0000_t38" style="position:absolute;margin-left:4.5pt;margin-top:51.7pt;width:64.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" adj="10800" strokecolor="#4472c4 [3204]" strokeweight=".5pt">
                <v:stroke startarrow="block" endarrow="block" joinstyle="miter"/>
              </v:shape>
            </w:pict>
          </mc:Fallback>
        </mc:AlternateContent>
      </w:r>
      <w:r w:rsidR="00391999">
        <w:rPr>
          <w:noProof/>
        </w:rPr>
        <mc:AlternateContent>
          <mc:Choice Requires="wps">
            <w:drawing>
              <wp:anchor distT="0" distB="0" distL="114300" distR="114300" simplePos="0" relativeHeight="251676672" behindDoc="0" locked="0" layoutInCell="1" allowOverlap="1" wp14:anchorId="297D886B" wp14:editId="011DB01C">
                <wp:simplePos x="0" y="0"/>
                <wp:positionH relativeFrom="column">
                  <wp:posOffset>2771775</wp:posOffset>
                </wp:positionH>
                <wp:positionV relativeFrom="paragraph">
                  <wp:posOffset>205105</wp:posOffset>
                </wp:positionV>
                <wp:extent cx="1704975" cy="704850"/>
                <wp:effectExtent l="0" t="0" r="28575" b="19050"/>
                <wp:wrapNone/>
                <wp:docPr id="11" name="Блоксхема: съединение 11"/>
                <wp:cNvGraphicFramePr/>
                <a:graphic xmlns:a="http://schemas.openxmlformats.org/drawingml/2006/main">
                  <a:graphicData uri="http://schemas.microsoft.com/office/word/2010/wordprocessingShape">
                    <wps:wsp>
                      <wps:cNvSpPr/>
                      <wps:spPr>
                        <a:xfrm>
                          <a:off x="0" y="0"/>
                          <a:ext cx="1704975" cy="7048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450C3" w14:textId="77777777" w:rsidR="00391999" w:rsidRDefault="00391999" w:rsidP="00391999">
                            <w:pPr>
                              <w:jc w:val="center"/>
                            </w:pPr>
                            <w:r>
                              <w:t>Infected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886B" id="Блоксхема: съединение 11" o:spid="_x0000_s1033" type="#_x0000_t120" style="position:absolute;margin-left:218.25pt;margin-top:16.15pt;width:134.2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" fillcolor="#4472c4 [3204]" strokecolor="#1f3763 [1604]" strokeweight="1pt">
                <v:stroke joinstyle="miter"/>
                <v:textbox>
                  <w:txbxContent>
                    <w:p w14:paraId="047450C3" w14:textId="77777777" w:rsidR="00391999" w:rsidRDefault="00391999" w:rsidP="00391999">
                      <w:pPr>
                        <w:jc w:val="center"/>
                      </w:pPr>
                      <w:r>
                        <w:t>Infected Website</w:t>
                      </w:r>
                    </w:p>
                  </w:txbxContent>
                </v:textbox>
              </v:shape>
            </w:pict>
          </mc:Fallback>
        </mc:AlternateContent>
      </w:r>
      <w:r w:rsidR="00391999">
        <w:rPr>
          <w:noProof/>
        </w:rPr>
        <mc:AlternateContent>
          <mc:Choice Requires="wps">
            <w:drawing>
              <wp:anchor distT="0" distB="0" distL="114300" distR="114300" simplePos="0" relativeHeight="251677696" behindDoc="0" locked="0" layoutInCell="1" allowOverlap="1" wp14:anchorId="742224A3" wp14:editId="5CE46F95">
                <wp:simplePos x="0" y="0"/>
                <wp:positionH relativeFrom="column">
                  <wp:posOffset>695324</wp:posOffset>
                </wp:positionH>
                <wp:positionV relativeFrom="paragraph">
                  <wp:posOffset>713106</wp:posOffset>
                </wp:positionV>
                <wp:extent cx="1476375" cy="590550"/>
                <wp:effectExtent l="0" t="0" r="28575" b="19050"/>
                <wp:wrapNone/>
                <wp:docPr id="14" name="Блоксхема: съединение 14"/>
                <wp:cNvGraphicFramePr/>
                <a:graphic xmlns:a="http://schemas.openxmlformats.org/drawingml/2006/main">
                  <a:graphicData uri="http://schemas.microsoft.com/office/word/2010/wordprocessingShape">
                    <wps:wsp>
                      <wps:cNvSpPr/>
                      <wps:spPr>
                        <a:xfrm>
                          <a:off x="0" y="0"/>
                          <a:ext cx="1476375" cy="5905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E43670" w14:textId="77777777" w:rsidR="00391999" w:rsidRDefault="00391999" w:rsidP="00391999">
                            <w:pPr>
                              <w:jc w:val="center"/>
                            </w:pPr>
                            <w:r>
                              <w:t>Compromised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224A3" id="Блоксхема: съединение 14" o:spid="_x0000_s1034" type="#_x0000_t120" style="position:absolute;margin-left:54.75pt;margin-top:56.15pt;width:116.25pt;height: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" fillcolor="#4472c4 [3204]" strokecolor="#1f3763 [1604]" strokeweight="1pt">
                <v:stroke joinstyle="miter"/>
                <v:textbox>
                  <w:txbxContent>
                    <w:p w14:paraId="3EE43670" w14:textId="77777777" w:rsidR="00391999" w:rsidRDefault="00391999" w:rsidP="00391999">
                      <w:pPr>
                        <w:jc w:val="center"/>
                      </w:pPr>
                      <w:r>
                        <w:t>Compromised Server</w:t>
                      </w:r>
                    </w:p>
                  </w:txbxContent>
                </v:textbox>
              </v:shape>
            </w:pict>
          </mc:Fallback>
        </mc:AlternateContent>
      </w:r>
      <w:r w:rsidR="00391999">
        <w:rPr>
          <w:noProof/>
        </w:rPr>
        <mc:AlternateContent>
          <mc:Choice Requires="wps">
            <w:drawing>
              <wp:anchor distT="0" distB="0" distL="114300" distR="114300" simplePos="0" relativeHeight="251674624" behindDoc="0" locked="0" layoutInCell="1" allowOverlap="1" wp14:anchorId="42999666" wp14:editId="192B96C8">
                <wp:simplePos x="0" y="0"/>
                <wp:positionH relativeFrom="column">
                  <wp:posOffset>-790575</wp:posOffset>
                </wp:positionH>
                <wp:positionV relativeFrom="paragraph">
                  <wp:posOffset>255904</wp:posOffset>
                </wp:positionV>
                <wp:extent cx="962025" cy="1000125"/>
                <wp:effectExtent l="0" t="0" r="28575" b="28575"/>
                <wp:wrapNone/>
                <wp:docPr id="15" name="Блоксхема: съединение 15"/>
                <wp:cNvGraphicFramePr/>
                <a:graphic xmlns:a="http://schemas.openxmlformats.org/drawingml/2006/main">
                  <a:graphicData uri="http://schemas.microsoft.com/office/word/2010/wordprocessingShape">
                    <wps:wsp>
                      <wps:cNvSpPr/>
                      <wps:spPr>
                        <a:xfrm>
                          <a:off x="0" y="0"/>
                          <a:ext cx="962025" cy="10001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99F9A" w14:textId="77777777" w:rsidR="00391999" w:rsidRDefault="00391999" w:rsidP="00391999">
                            <w:pPr>
                              <w:jc w:val="center"/>
                            </w:pPr>
                            <w:r>
                              <w:t>Cyber-Attacker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99666" id="Блоксхема: съединение 15" o:spid="_x0000_s1035" type="#_x0000_t120" style="position:absolute;margin-left:-62.25pt;margin-top:20.15pt;width:75.75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" fillcolor="#4472c4 [3204]" strokecolor="#1f3763 [1604]" strokeweight="1pt">
                <v:stroke joinstyle="miter"/>
                <v:textbox>
                  <w:txbxContent>
                    <w:p w14:paraId="00599F9A" w14:textId="77777777" w:rsidR="00391999" w:rsidRDefault="00391999" w:rsidP="00391999">
                      <w:pPr>
                        <w:jc w:val="center"/>
                      </w:pPr>
                      <w:r>
                        <w:t>Cyber-Attacker Device</w:t>
                      </w:r>
                    </w:p>
                  </w:txbxContent>
                </v:textbox>
              </v:shape>
            </w:pict>
          </mc:Fallback>
        </mc:AlternateContent>
      </w:r>
      <w:r w:rsidR="00391999">
        <w:br/>
      </w:r>
      <w:r w:rsidR="00391999">
        <w:br/>
      </w:r>
      <w:r w:rsidR="00391999">
        <w:br/>
      </w:r>
      <w:r w:rsidR="00391999">
        <w:br/>
      </w:r>
      <w:r w:rsidR="00391999">
        <w:br/>
      </w:r>
    </w:p>
    <w:p w14:paraId="70B51095" w14:textId="58B1DEE3" w:rsidR="00361042" w:rsidRDefault="00361042" w:rsidP="00361042"/>
    <w:p w14:paraId="3AC099BC" w14:textId="5240E763" w:rsidR="00254A0D" w:rsidRDefault="00254A0D" w:rsidP="00361042">
      <w:r>
        <w:rPr>
          <w:noProof/>
        </w:rPr>
        <mc:AlternateContent>
          <mc:Choice Requires="wps">
            <w:drawing>
              <wp:anchor distT="0" distB="0" distL="114300" distR="114300" simplePos="0" relativeHeight="251685888" behindDoc="0" locked="0" layoutInCell="1" allowOverlap="1" wp14:anchorId="084C85C8" wp14:editId="7AB4ED65">
                <wp:simplePos x="0" y="0"/>
                <wp:positionH relativeFrom="column">
                  <wp:posOffset>0</wp:posOffset>
                </wp:positionH>
                <wp:positionV relativeFrom="paragraph">
                  <wp:posOffset>58420</wp:posOffset>
                </wp:positionV>
                <wp:extent cx="819150" cy="333375"/>
                <wp:effectExtent l="0" t="57150" r="38100" b="85725"/>
                <wp:wrapNone/>
                <wp:docPr id="20" name="Съединител: извита линия 20"/>
                <wp:cNvGraphicFramePr/>
                <a:graphic xmlns:a="http://schemas.openxmlformats.org/drawingml/2006/main">
                  <a:graphicData uri="http://schemas.microsoft.com/office/word/2010/wordprocessingShape">
                    <wps:wsp>
                      <wps:cNvCnPr/>
                      <wps:spPr>
                        <a:xfrm>
                          <a:off x="0" y="0"/>
                          <a:ext cx="819150" cy="3333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AE270" id="Съединител: извита линия 20" o:spid="_x0000_s1026" type="#_x0000_t38" style="position:absolute;margin-left:0;margin-top:4.6pt;width:64.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" adj="10800" strokecolor="#4472c4 [3204]" strokeweight=".5pt">
                <v:stroke startarrow="block" endarrow="block" joinstyle="miter"/>
              </v:shape>
            </w:pict>
          </mc:Fallback>
        </mc:AlternateContent>
      </w:r>
      <w:r>
        <w:t xml:space="preserve">                  -Redirected Script</w:t>
      </w:r>
    </w:p>
    <w:p w14:paraId="292E173B" w14:textId="241F2874" w:rsidR="00254A0D" w:rsidRDefault="00254A0D" w:rsidP="00361042"/>
    <w:p w14:paraId="07285028" w14:textId="34C1BA64" w:rsidR="00817CEE" w:rsidRDefault="00817CEE" w:rsidP="00361042">
      <w:r>
        <w:rPr>
          <w:noProof/>
        </w:rPr>
        <mc:AlternateContent>
          <mc:Choice Requires="wps">
            <w:drawing>
              <wp:anchor distT="0" distB="0" distL="114300" distR="114300" simplePos="0" relativeHeight="251687936" behindDoc="0" locked="0" layoutInCell="1" allowOverlap="1" wp14:anchorId="00474E38" wp14:editId="1F164780">
                <wp:simplePos x="0" y="0"/>
                <wp:positionH relativeFrom="margin">
                  <wp:align>left</wp:align>
                </wp:positionH>
                <wp:positionV relativeFrom="paragraph">
                  <wp:posOffset>99060</wp:posOffset>
                </wp:positionV>
                <wp:extent cx="533400" cy="0"/>
                <wp:effectExtent l="0" t="0" r="0" b="0"/>
                <wp:wrapNone/>
                <wp:docPr id="21" name="Право съединение 21"/>
                <wp:cNvGraphicFramePr/>
                <a:graphic xmlns:a="http://schemas.openxmlformats.org/drawingml/2006/main">
                  <a:graphicData uri="http://schemas.microsoft.com/office/word/2010/wordprocessingShape">
                    <wps:wsp>
                      <wps:cNvCnPr/>
                      <wps:spPr>
                        <a:xfrm flipV="1">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67FB5" id="Право съединение 21" o:spid="_x0000_s1026" style="position:absolute;flip:y;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8pt" to="4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" strokecolor="#4472c4 [3204]" strokeweight=".5pt">
                <v:stroke joinstyle="miter"/>
                <w10:wrap anchorx="margin"/>
              </v:line>
            </w:pict>
          </mc:Fallback>
        </mc:AlternateContent>
      </w:r>
      <w:r>
        <w:t xml:space="preserve">                    -Connection with the website</w:t>
      </w:r>
    </w:p>
    <w:p w14:paraId="07184D59" w14:textId="77777777" w:rsidR="00817CEE" w:rsidRDefault="00817CEE" w:rsidP="00361042"/>
    <w:p w14:paraId="40027875" w14:textId="1E0FB4BA" w:rsidR="00254A0D" w:rsidRDefault="00817CEE" w:rsidP="00361042">
      <w:r>
        <w:t xml:space="preserve">                    </w:t>
      </w:r>
      <w:r w:rsidR="0007341E">
        <w:t xml:space="preserve">According to </w:t>
      </w:r>
      <w:hyperlink r:id="rId6" w:history="1">
        <w:r w:rsidR="0007341E" w:rsidRPr="00A45F70">
          <w:rPr>
            <w:rStyle w:val="a5"/>
          </w:rPr>
          <w:t>www.fortinet.com</w:t>
        </w:r>
      </w:hyperlink>
      <w:r w:rsidR="00231DFA">
        <w:t xml:space="preserve"> </w:t>
      </w:r>
      <w:r w:rsidR="00231DFA">
        <w:rPr>
          <w:rFonts w:ascii="Open Sans" w:hAnsi="Open Sans" w:cs="Open Sans"/>
          <w:color w:val="000000"/>
          <w:sz w:val="20"/>
          <w:szCs w:val="20"/>
          <w:shd w:val="clear" w:color="auto" w:fill="FFFFFF"/>
        </w:rPr>
        <w:t>(What Is a Watering Hole Attack? | Fortinet, 2021)</w:t>
      </w:r>
      <w:r w:rsidR="0007341E">
        <w:t xml:space="preserve"> the must </w:t>
      </w:r>
      <w:r w:rsidR="008F6698">
        <w:t>few</w:t>
      </w:r>
      <w:r w:rsidR="0007341E">
        <w:t xml:space="preserve"> steps reaching satisfactory level of </w:t>
      </w:r>
      <w:r w:rsidR="00970EB6">
        <w:t>protection against this kind of threat are:</w:t>
      </w:r>
    </w:p>
    <w:p w14:paraId="1F181C5A" w14:textId="0D29E244" w:rsidR="00970EB6" w:rsidRDefault="008F6698" w:rsidP="00970EB6">
      <w:r>
        <w:t>A) Regular</w:t>
      </w:r>
      <w:r w:rsidR="00970EB6">
        <w:t xml:space="preserve"> security testing (pen test)</w:t>
      </w:r>
    </w:p>
    <w:p w14:paraId="3F2BF718" w14:textId="70C72CFC" w:rsidR="00970EB6" w:rsidRDefault="008F6698" w:rsidP="00970EB6">
      <w:r>
        <w:t>B) High</w:t>
      </w:r>
      <w:r w:rsidR="00970EB6">
        <w:t>-level Threat protection (behaviour analysis)</w:t>
      </w:r>
    </w:p>
    <w:p w14:paraId="517A0567" w14:textId="18AB91F5" w:rsidR="00970EB6" w:rsidRDefault="00970EB6" w:rsidP="00970EB6">
      <w:r>
        <w:t>C) Up to date software and system</w:t>
      </w:r>
    </w:p>
    <w:p w14:paraId="090B22A6" w14:textId="69D5760A" w:rsidR="008F6698" w:rsidRDefault="008F6698" w:rsidP="00970EB6">
      <w:r>
        <w:t xml:space="preserve">D) All traffic should be untrusted, and user must be denied access </w:t>
      </w:r>
    </w:p>
    <w:p w14:paraId="3953F13D" w14:textId="0FA9CB31" w:rsidR="008F6698" w:rsidRDefault="008F6698" w:rsidP="00970EB6">
      <w:r>
        <w:t xml:space="preserve">E) Test and secure against exposure. Many companies offer secure web </w:t>
      </w:r>
      <w:r w:rsidR="00231DFA">
        <w:t>gateway,</w:t>
      </w:r>
      <w:r>
        <w:t xml:space="preserve"> which service</w:t>
      </w:r>
      <w:r w:rsidR="005B4C32">
        <w:t>s</w:t>
      </w:r>
      <w:r>
        <w:t xml:space="preserve"> </w:t>
      </w:r>
      <w:r w:rsidR="005B4C32">
        <w:t xml:space="preserve">have </w:t>
      </w:r>
      <w:r>
        <w:t xml:space="preserve">HTTPS </w:t>
      </w:r>
      <w:r w:rsidR="005B4C32">
        <w:t>inspection, remote</w:t>
      </w:r>
      <w:r>
        <w:t xml:space="preserve"> browser isolation, URL filtering deliver, data loss prevention </w:t>
      </w:r>
      <w:r w:rsidR="00231DFA">
        <w:t>and app control</w:t>
      </w:r>
      <w:r w:rsidR="005B4C32">
        <w:t>. All</w:t>
      </w:r>
      <w:r w:rsidR="00231DFA">
        <w:t xml:space="preserve"> crucial for effective safe</w:t>
      </w:r>
      <w:r w:rsidR="005B4C32">
        <w:t xml:space="preserve"> fundaments.</w:t>
      </w:r>
    </w:p>
    <w:p w14:paraId="151249D1" w14:textId="79A683A8" w:rsidR="00254A0D" w:rsidRDefault="00254A0D" w:rsidP="00361042"/>
    <w:p w14:paraId="0415AEBC" w14:textId="3F8B7278" w:rsidR="00254A0D" w:rsidRDefault="00254A0D" w:rsidP="00361042"/>
    <w:p w14:paraId="63B347EF" w14:textId="6FDB985A" w:rsidR="004309B9" w:rsidRDefault="004309B9" w:rsidP="00361042"/>
    <w:p w14:paraId="5670B08D" w14:textId="3C31F4CE" w:rsidR="004309B9" w:rsidRDefault="004309B9" w:rsidP="00361042"/>
    <w:p w14:paraId="638945AC" w14:textId="77777777" w:rsidR="004309B9" w:rsidRDefault="004309B9" w:rsidP="00361042"/>
    <w:p w14:paraId="1FFDDA6F" w14:textId="0D8C7310" w:rsidR="00C86CC4" w:rsidRDefault="00C86CC4" w:rsidP="00C86CC4">
      <w:pPr>
        <w:pStyle w:val="a3"/>
        <w:numPr>
          <w:ilvl w:val="0"/>
          <w:numId w:val="2"/>
        </w:numPr>
      </w:pPr>
      <w:r>
        <w:t xml:space="preserve">Ransomware </w:t>
      </w:r>
    </w:p>
    <w:p w14:paraId="0F29FC9C" w14:textId="0999F408" w:rsidR="00231DFA" w:rsidRDefault="00072D95" w:rsidP="004309B9">
      <w:r>
        <w:rPr>
          <w:noProof/>
        </w:rPr>
        <mc:AlternateContent>
          <mc:Choice Requires="wps">
            <w:drawing>
              <wp:anchor distT="0" distB="0" distL="114300" distR="114300" simplePos="0" relativeHeight="251741184" behindDoc="0" locked="0" layoutInCell="1" allowOverlap="1" wp14:anchorId="7380D329" wp14:editId="0514B665">
                <wp:simplePos x="0" y="0"/>
                <wp:positionH relativeFrom="column">
                  <wp:posOffset>-571501</wp:posOffset>
                </wp:positionH>
                <wp:positionV relativeFrom="paragraph">
                  <wp:posOffset>1328420</wp:posOffset>
                </wp:positionV>
                <wp:extent cx="2571750" cy="4781550"/>
                <wp:effectExtent l="0" t="0" r="57150" b="19050"/>
                <wp:wrapNone/>
                <wp:docPr id="61" name="Стрелка: извита наляво 61"/>
                <wp:cNvGraphicFramePr/>
                <a:graphic xmlns:a="http://schemas.openxmlformats.org/drawingml/2006/main">
                  <a:graphicData uri="http://schemas.microsoft.com/office/word/2010/wordprocessingShape">
                    <wps:wsp>
                      <wps:cNvSpPr/>
                      <wps:spPr>
                        <a:xfrm rot="10800000">
                          <a:off x="0" y="0"/>
                          <a:ext cx="2571750" cy="4781550"/>
                        </a:xfrm>
                        <a:prstGeom prst="curvedLeftArrow">
                          <a:avLst>
                            <a:gd name="adj1" fmla="val 0"/>
                            <a:gd name="adj2" fmla="val 27606"/>
                            <a:gd name="adj3" fmla="val 3012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7BF0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Стрелка: извита наляво 61" o:spid="_x0000_s1026" type="#_x0000_t103" style="position:absolute;margin-left:-45pt;margin-top:104.6pt;width:202.5pt;height:376.5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" adj="18393,19997,6507"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5A3D8E52" wp14:editId="152CF95D">
                <wp:simplePos x="0" y="0"/>
                <wp:positionH relativeFrom="column">
                  <wp:posOffset>1819275</wp:posOffset>
                </wp:positionH>
                <wp:positionV relativeFrom="paragraph">
                  <wp:posOffset>1496695</wp:posOffset>
                </wp:positionV>
                <wp:extent cx="1828800" cy="400050"/>
                <wp:effectExtent l="0" t="0" r="19050" b="19050"/>
                <wp:wrapNone/>
                <wp:docPr id="23" name="Блоксхема: знак за край 23"/>
                <wp:cNvGraphicFramePr/>
                <a:graphic xmlns:a="http://schemas.openxmlformats.org/drawingml/2006/main">
                  <a:graphicData uri="http://schemas.microsoft.com/office/word/2010/wordprocessingShape">
                    <wps:wsp>
                      <wps:cNvSpPr/>
                      <wps:spPr>
                        <a:xfrm>
                          <a:off x="0" y="0"/>
                          <a:ext cx="18288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66036" w14:textId="46596FEB" w:rsidR="00477156" w:rsidRDefault="00477156" w:rsidP="00477156">
                            <w:pPr>
                              <w:jc w:val="center"/>
                            </w:pPr>
                            <w:r>
                              <w:t>Start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D8E52" id="_x0000_t116" coordsize="21600,21600" o:spt="116" path="m3475,qx,10800,3475,21600l18125,21600qx21600,10800,18125,xe">
                <v:stroke joinstyle="miter"/>
                <v:path gradientshapeok="t" o:connecttype="rect" textboxrect="1018,3163,20582,18437"/>
              </v:shapetype>
              <v:shape id="Блоксхема: знак за край 23" o:spid="_x0000_s1036" type="#_x0000_t116" style="position:absolute;margin-left:143.25pt;margin-top:117.85pt;width:2in;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" fillcolor="#4472c4 [3204]" strokecolor="#1f3763 [1604]" strokeweight="1pt">
                <v:textbox>
                  <w:txbxContent>
                    <w:p w14:paraId="0EA66036" w14:textId="46596FEB" w:rsidR="00477156" w:rsidRDefault="00477156" w:rsidP="00477156">
                      <w:pPr>
                        <w:jc w:val="center"/>
                      </w:pPr>
                      <w:r>
                        <w:t>Start detection</w:t>
                      </w:r>
                    </w:p>
                  </w:txbxContent>
                </v:textbox>
              </v:shape>
            </w:pict>
          </mc:Fallback>
        </mc:AlternateContent>
      </w:r>
      <w:r w:rsidR="004309B9">
        <w:t>In this case the only way not to fall in a situation of encrypted data and the organisation to be ransomed for its own possessions preventative detection is the best way keeping it safe.</w:t>
      </w:r>
      <w:r w:rsidR="004309B9">
        <w:t xml:space="preserve"> </w:t>
      </w:r>
      <w:r w:rsidR="004309B9">
        <w:t>Due to</w:t>
      </w:r>
      <w:r w:rsidR="004309B9">
        <w:t xml:space="preserve"> Mike </w:t>
      </w:r>
      <w:proofErr w:type="spellStart"/>
      <w:r w:rsidR="004309B9">
        <w:t>Loukides</w:t>
      </w:r>
      <w:proofErr w:type="spellEnd"/>
      <w:r w:rsidR="004309B9">
        <w:t xml:space="preserve"> (10/08/2021 O’Reilly) the best way defending against ransomware is the basic security hygiene which will involve : nontrivial passwords (changing),2 factor authentication </w:t>
      </w:r>
      <w:r w:rsidR="00210434">
        <w:t xml:space="preserve">,social engineering with training staff to recognise potential phishing, physical backups that tested on a regular basis, keeping OS up-to-date, implementing Samba (Linux) and Active directory (Microsoft) will give permission only to people who need it them and ABAC(attribute-based access control) will give the essential prepared </w:t>
      </w:r>
      <w:r>
        <w:t>defence, also firewall and good anti-virus will prevent intrusion from a 3</w:t>
      </w:r>
      <w:r w:rsidRPr="00072D95">
        <w:rPr>
          <w:vertAlign w:val="superscript"/>
        </w:rPr>
        <w:t>rd</w:t>
      </w:r>
      <w:r>
        <w:t xml:space="preserve"> party.</w:t>
      </w:r>
    </w:p>
    <w:p w14:paraId="6B01A520" w14:textId="3E2233C8" w:rsidR="004309B9" w:rsidRDefault="004309B9" w:rsidP="004309B9"/>
    <w:p w14:paraId="6A9BE5DD" w14:textId="00665E1A" w:rsidR="004309B9" w:rsidRDefault="00072D95" w:rsidP="004309B9">
      <w:r>
        <w:rPr>
          <w:noProof/>
        </w:rPr>
        <mc:AlternateContent>
          <mc:Choice Requires="wps">
            <w:drawing>
              <wp:anchor distT="0" distB="0" distL="114300" distR="114300" simplePos="0" relativeHeight="251724800" behindDoc="0" locked="0" layoutInCell="1" allowOverlap="1" wp14:anchorId="71EFF596" wp14:editId="6A00B2C3">
                <wp:simplePos x="0" y="0"/>
                <wp:positionH relativeFrom="margin">
                  <wp:align>center</wp:align>
                </wp:positionH>
                <wp:positionV relativeFrom="paragraph">
                  <wp:posOffset>8255</wp:posOffset>
                </wp:positionV>
                <wp:extent cx="45085" cy="381000"/>
                <wp:effectExtent l="38100" t="0" r="88265" b="57150"/>
                <wp:wrapNone/>
                <wp:docPr id="47" name="Съединител &quot;права стрелка&quot; 47"/>
                <wp:cNvGraphicFramePr/>
                <a:graphic xmlns:a="http://schemas.openxmlformats.org/drawingml/2006/main">
                  <a:graphicData uri="http://schemas.microsoft.com/office/word/2010/wordprocessingShape">
                    <wps:wsp>
                      <wps:cNvCnPr/>
                      <wps:spPr>
                        <a:xfrm>
                          <a:off x="0" y="0"/>
                          <a:ext cx="450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AA7628" id="_x0000_t32" coordsize="21600,21600" o:spt="32" o:oned="t" path="m,l21600,21600e" filled="f">
                <v:path arrowok="t" fillok="f" o:connecttype="none"/>
                <o:lock v:ext="edit" shapetype="t"/>
              </v:shapetype>
              <v:shape id="Съединител &quot;права стрелка&quot; 47" o:spid="_x0000_s1026" type="#_x0000_t32" style="position:absolute;margin-left:0;margin-top:.65pt;width:3.55pt;height:30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" strokecolor="#4472c4 [3204]" strokeweight=".5pt">
                <v:stroke endarrow="block" joinstyle="miter"/>
                <w10:wrap anchorx="margin"/>
              </v:shape>
            </w:pict>
          </mc:Fallback>
        </mc:AlternateContent>
      </w:r>
    </w:p>
    <w:p w14:paraId="3FC38579" w14:textId="6D94744B" w:rsidR="00231DFA" w:rsidRDefault="00072D95" w:rsidP="004309B9">
      <w:r>
        <w:rPr>
          <w:noProof/>
        </w:rPr>
        <mc:AlternateContent>
          <mc:Choice Requires="wps">
            <w:drawing>
              <wp:anchor distT="0" distB="0" distL="114300" distR="114300" simplePos="0" relativeHeight="251689984" behindDoc="0" locked="0" layoutInCell="1" allowOverlap="1" wp14:anchorId="6D513C16" wp14:editId="733E5ADA">
                <wp:simplePos x="0" y="0"/>
                <wp:positionH relativeFrom="margin">
                  <wp:align>center</wp:align>
                </wp:positionH>
                <wp:positionV relativeFrom="paragraph">
                  <wp:posOffset>8890</wp:posOffset>
                </wp:positionV>
                <wp:extent cx="1485900" cy="266700"/>
                <wp:effectExtent l="0" t="0" r="19050" b="19050"/>
                <wp:wrapNone/>
                <wp:docPr id="24" name="Блоксхема: процес 24"/>
                <wp:cNvGraphicFramePr/>
                <a:graphic xmlns:a="http://schemas.openxmlformats.org/drawingml/2006/main">
                  <a:graphicData uri="http://schemas.microsoft.com/office/word/2010/wordprocessingShape">
                    <wps:wsp>
                      <wps:cNvSpPr/>
                      <wps:spPr>
                        <a:xfrm>
                          <a:off x="0" y="0"/>
                          <a:ext cx="14859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EF384" w14:textId="1867C75C" w:rsidR="00477156" w:rsidRDefault="00477156" w:rsidP="00477156">
                            <w:pPr>
                              <w:jc w:val="center"/>
                            </w:pPr>
                            <w:r>
                              <w:t>Access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13C16" id="_x0000_t109" coordsize="21600,21600" o:spt="109" path="m,l,21600r21600,l21600,xe">
                <v:stroke joinstyle="miter"/>
                <v:path gradientshapeok="t" o:connecttype="rect"/>
              </v:shapetype>
              <v:shape id="Блоксхема: процес 24" o:spid="_x0000_s1037" type="#_x0000_t109" style="position:absolute;margin-left:0;margin-top:.7pt;width:117pt;height:21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" fillcolor="#4472c4 [3204]" strokecolor="#1f3763 [1604]" strokeweight="1pt">
                <v:textbox>
                  <w:txbxContent>
                    <w:p w14:paraId="589EF384" w14:textId="1867C75C" w:rsidR="00477156" w:rsidRDefault="00477156" w:rsidP="00477156">
                      <w:pPr>
                        <w:jc w:val="center"/>
                      </w:pPr>
                      <w:r>
                        <w:t>Access directory</w:t>
                      </w:r>
                    </w:p>
                  </w:txbxContent>
                </v:textbox>
                <w10:wrap anchorx="margin"/>
              </v:shape>
            </w:pict>
          </mc:Fallback>
        </mc:AlternateContent>
      </w:r>
      <w:r w:rsidR="004D626C">
        <w:t xml:space="preserve"> </w:t>
      </w:r>
    </w:p>
    <w:p w14:paraId="33C4BB63" w14:textId="124B478C" w:rsidR="00231DFA" w:rsidRDefault="00072D95" w:rsidP="00231DFA">
      <w:pPr>
        <w:ind w:left="360"/>
      </w:pPr>
      <w:r>
        <w:rPr>
          <w:noProof/>
        </w:rPr>
        <mc:AlternateContent>
          <mc:Choice Requires="wps">
            <w:drawing>
              <wp:anchor distT="0" distB="0" distL="114300" distR="114300" simplePos="0" relativeHeight="251722752" behindDoc="0" locked="0" layoutInCell="1" allowOverlap="1" wp14:anchorId="6D5F0258" wp14:editId="5EE952D6">
                <wp:simplePos x="0" y="0"/>
                <wp:positionH relativeFrom="margin">
                  <wp:align>center</wp:align>
                </wp:positionH>
                <wp:positionV relativeFrom="paragraph">
                  <wp:posOffset>8890</wp:posOffset>
                </wp:positionV>
                <wp:extent cx="45719" cy="419100"/>
                <wp:effectExtent l="57150" t="0" r="50165" b="57150"/>
                <wp:wrapNone/>
                <wp:docPr id="46" name="Съединител &quot;права стрелка&quot; 46"/>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BD2C9" id="Съединител &quot;права стрелка&quot; 46" o:spid="_x0000_s1026" type="#_x0000_t32" style="position:absolute;margin-left:0;margin-top:.7pt;width:3.6pt;height:33pt;flip:x;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" strokecolor="#4472c4 [3204]" strokeweight=".5pt">
                <v:stroke endarrow="block" joinstyle="miter"/>
                <w10:wrap anchorx="margin"/>
              </v:shape>
            </w:pict>
          </mc:Fallback>
        </mc:AlternateContent>
      </w:r>
    </w:p>
    <w:p w14:paraId="74E8C27A" w14:textId="67987033" w:rsidR="00231DFA" w:rsidRDefault="00072D95" w:rsidP="00231DFA">
      <w:pPr>
        <w:ind w:left="360"/>
      </w:pPr>
      <w:r>
        <w:rPr>
          <w:noProof/>
        </w:rPr>
        <mc:AlternateContent>
          <mc:Choice Requires="wps">
            <w:drawing>
              <wp:anchor distT="0" distB="0" distL="114300" distR="114300" simplePos="0" relativeHeight="251720704" behindDoc="0" locked="0" layoutInCell="1" allowOverlap="1" wp14:anchorId="1ED5069E" wp14:editId="1EB0441A">
                <wp:simplePos x="0" y="0"/>
                <wp:positionH relativeFrom="column">
                  <wp:posOffset>1037590</wp:posOffset>
                </wp:positionH>
                <wp:positionV relativeFrom="page">
                  <wp:posOffset>4402455</wp:posOffset>
                </wp:positionV>
                <wp:extent cx="1190625" cy="466725"/>
                <wp:effectExtent l="38100" t="0" r="28575" b="66675"/>
                <wp:wrapNone/>
                <wp:docPr id="45" name="Съединител &quot;права стрелка&quot; 45"/>
                <wp:cNvGraphicFramePr/>
                <a:graphic xmlns:a="http://schemas.openxmlformats.org/drawingml/2006/main">
                  <a:graphicData uri="http://schemas.microsoft.com/office/word/2010/wordprocessingShape">
                    <wps:wsp>
                      <wps:cNvCnPr/>
                      <wps:spPr>
                        <a:xfrm flipH="1">
                          <a:off x="0" y="0"/>
                          <a:ext cx="11906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ABD35" id="Съединител &quot;права стрелка&quot; 45" o:spid="_x0000_s1026" type="#_x0000_t32" style="position:absolute;margin-left:81.7pt;margin-top:346.65pt;width:93.75pt;height:36.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" strokecolor="#4472c4 [3204]" strokeweight=".5pt">
                <v:stroke endarrow="block" joinstyle="miter"/>
                <w10:wrap anchory="page"/>
              </v:shape>
            </w:pict>
          </mc:Fallback>
        </mc:AlternateContent>
      </w:r>
      <w:r>
        <w:rPr>
          <w:noProof/>
        </w:rPr>
        <mc:AlternateContent>
          <mc:Choice Requires="wps">
            <w:drawing>
              <wp:anchor distT="0" distB="0" distL="114300" distR="114300" simplePos="0" relativeHeight="251718656" behindDoc="0" locked="0" layoutInCell="1" allowOverlap="1" wp14:anchorId="62A2B91F" wp14:editId="01926367">
                <wp:simplePos x="0" y="0"/>
                <wp:positionH relativeFrom="column">
                  <wp:posOffset>3609975</wp:posOffset>
                </wp:positionH>
                <wp:positionV relativeFrom="paragraph">
                  <wp:posOffset>198755</wp:posOffset>
                </wp:positionV>
                <wp:extent cx="1123950" cy="457200"/>
                <wp:effectExtent l="0" t="0" r="76200" b="57150"/>
                <wp:wrapNone/>
                <wp:docPr id="44" name="Съединител &quot;права стрелка&quot; 44"/>
                <wp:cNvGraphicFramePr/>
                <a:graphic xmlns:a="http://schemas.openxmlformats.org/drawingml/2006/main">
                  <a:graphicData uri="http://schemas.microsoft.com/office/word/2010/wordprocessingShape">
                    <wps:wsp>
                      <wps:cNvCnPr/>
                      <wps:spPr>
                        <a:xfrm>
                          <a:off x="0" y="0"/>
                          <a:ext cx="11239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C885F" id="Съединител &quot;права стрелка&quot; 44" o:spid="_x0000_s1026" type="#_x0000_t32" style="position:absolute;margin-left:284.25pt;margin-top:15.65pt;width:88.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243DF3A" wp14:editId="7AD45D2B">
                <wp:simplePos x="0" y="0"/>
                <wp:positionH relativeFrom="margin">
                  <wp:align>center</wp:align>
                </wp:positionH>
                <wp:positionV relativeFrom="paragraph">
                  <wp:posOffset>96520</wp:posOffset>
                </wp:positionV>
                <wp:extent cx="1485900" cy="266700"/>
                <wp:effectExtent l="0" t="0" r="19050" b="19050"/>
                <wp:wrapNone/>
                <wp:docPr id="25" name="Блоксхема: процес 25"/>
                <wp:cNvGraphicFramePr/>
                <a:graphic xmlns:a="http://schemas.openxmlformats.org/drawingml/2006/main">
                  <a:graphicData uri="http://schemas.microsoft.com/office/word/2010/wordprocessingShape">
                    <wps:wsp>
                      <wps:cNvSpPr/>
                      <wps:spPr>
                        <a:xfrm>
                          <a:off x="0" y="0"/>
                          <a:ext cx="14859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BADC8" w14:textId="66513D18" w:rsidR="005B627B" w:rsidRDefault="005B627B" w:rsidP="005B627B">
                            <w:pPr>
                              <w:jc w:val="center"/>
                            </w:pPr>
                            <w:r>
                              <w:t>Class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DF3A" id="Блоксхема: процес 25" o:spid="_x0000_s1038" type="#_x0000_t109" style="position:absolute;left:0;text-align:left;margin-left:0;margin-top:7.6pt;width:117pt;height:21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" fillcolor="#4472c4 [3204]" strokecolor="#1f3763 [1604]" strokeweight="1pt">
                <v:textbox>
                  <w:txbxContent>
                    <w:p w14:paraId="584BADC8" w14:textId="66513D18" w:rsidR="005B627B" w:rsidRDefault="005B627B" w:rsidP="005B627B">
                      <w:pPr>
                        <w:jc w:val="center"/>
                      </w:pPr>
                      <w:r>
                        <w:t>Class the file</w:t>
                      </w:r>
                    </w:p>
                  </w:txbxContent>
                </v:textbox>
                <w10:wrap anchorx="margin"/>
              </v:shape>
            </w:pict>
          </mc:Fallback>
        </mc:AlternateContent>
      </w:r>
    </w:p>
    <w:p w14:paraId="7759C0C1" w14:textId="1CD30C66" w:rsidR="00231DFA" w:rsidRDefault="00072D95" w:rsidP="00231DFA">
      <w:pPr>
        <w:ind w:left="360"/>
      </w:pPr>
      <w:r>
        <w:rPr>
          <w:noProof/>
        </w:rPr>
        <mc:AlternateContent>
          <mc:Choice Requires="wps">
            <w:drawing>
              <wp:anchor distT="0" distB="0" distL="114300" distR="114300" simplePos="0" relativeHeight="251758592" behindDoc="0" locked="0" layoutInCell="1" allowOverlap="1" wp14:anchorId="678F778C" wp14:editId="110B2248">
                <wp:simplePos x="0" y="0"/>
                <wp:positionH relativeFrom="column">
                  <wp:posOffset>2838450</wp:posOffset>
                </wp:positionH>
                <wp:positionV relativeFrom="paragraph">
                  <wp:posOffset>40640</wp:posOffset>
                </wp:positionV>
                <wp:extent cx="45719" cy="314325"/>
                <wp:effectExtent l="38100" t="0" r="69215" b="47625"/>
                <wp:wrapNone/>
                <wp:docPr id="65" name="Съединител &quot;права стрелка&quot; 65"/>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6522F" id="Съединител &quot;права стрелка&quot; 65" o:spid="_x0000_s1026" type="#_x0000_t32" style="position:absolute;margin-left:223.5pt;margin-top:3.2pt;width:3.6pt;height:2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" strokecolor="#4472c4 [3204]" strokeweight=".5pt">
                <v:stroke endarrow="block" joinstyle="miter"/>
              </v:shape>
            </w:pict>
          </mc:Fallback>
        </mc:AlternateContent>
      </w:r>
    </w:p>
    <w:p w14:paraId="6AB8CF6A" w14:textId="557CDEDF" w:rsidR="00231DFA" w:rsidRDefault="00072D95" w:rsidP="00231DFA">
      <w:pPr>
        <w:ind w:left="360"/>
      </w:pPr>
      <w:r>
        <w:rPr>
          <w:noProof/>
        </w:rPr>
        <mc:AlternateContent>
          <mc:Choice Requires="wps">
            <w:drawing>
              <wp:anchor distT="0" distB="0" distL="114300" distR="114300" simplePos="0" relativeHeight="251695104" behindDoc="0" locked="0" layoutInCell="1" allowOverlap="1" wp14:anchorId="6BA1CFFC" wp14:editId="327EF471">
                <wp:simplePos x="0" y="0"/>
                <wp:positionH relativeFrom="margin">
                  <wp:align>center</wp:align>
                </wp:positionH>
                <wp:positionV relativeFrom="paragraph">
                  <wp:posOffset>29210</wp:posOffset>
                </wp:positionV>
                <wp:extent cx="914400" cy="612140"/>
                <wp:effectExtent l="19050" t="19050" r="38100" b="35560"/>
                <wp:wrapNone/>
                <wp:docPr id="27" name="Блоксхема: решение 27"/>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DE281" w14:textId="4EE3061D" w:rsidR="005B627B" w:rsidRDefault="005B627B" w:rsidP="005B627B">
                            <w:pPr>
                              <w:jc w:val="center"/>
                            </w:pPr>
                            <w:r>
                              <w:t>.doc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1CFFC" id="_x0000_t110" coordsize="21600,21600" o:spt="110" path="m10800,l,10800,10800,21600,21600,10800xe">
                <v:stroke joinstyle="miter"/>
                <v:path gradientshapeok="t" o:connecttype="rect" textboxrect="5400,5400,16200,16200"/>
              </v:shapetype>
              <v:shape id="Блоксхема: решение 27" o:spid="_x0000_s1039" type="#_x0000_t110" style="position:absolute;left:0;text-align:left;margin-left:0;margin-top:2.3pt;width:1in;height:48.2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" fillcolor="#4472c4 [3204]" strokecolor="#1f3763 [1604]" strokeweight="1pt">
                <v:textbox>
                  <w:txbxContent>
                    <w:p w14:paraId="72EDE281" w14:textId="4EE3061D" w:rsidR="005B627B" w:rsidRDefault="005B627B" w:rsidP="005B627B">
                      <w:pPr>
                        <w:jc w:val="center"/>
                      </w:pPr>
                      <w:r>
                        <w:t>.doc</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40F67235" wp14:editId="5593134C">
                <wp:simplePos x="0" y="0"/>
                <wp:positionH relativeFrom="column">
                  <wp:posOffset>4238625</wp:posOffset>
                </wp:positionH>
                <wp:positionV relativeFrom="paragraph">
                  <wp:posOffset>74930</wp:posOffset>
                </wp:positionV>
                <wp:extent cx="914400" cy="612648"/>
                <wp:effectExtent l="19050" t="19050" r="38100" b="35560"/>
                <wp:wrapNone/>
                <wp:docPr id="26" name="Блоксхема: решение 26"/>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BEB2B" w14:textId="214C0D38" w:rsidR="005B627B" w:rsidRDefault="005B627B" w:rsidP="005B627B">
                            <w:pPr>
                              <w:jc w:val="center"/>
                            </w:pPr>
                            <w:r>
                              <w:t>.ppt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F67235" id="Блоксхема: решение 26" o:spid="_x0000_s1040" type="#_x0000_t110" style="position:absolute;left:0;text-align:left;margin-left:333.75pt;margin-top:5.9pt;width:1in;height:4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" fillcolor="#4472c4 [3204]" strokecolor="#1f3763 [1604]" strokeweight="1pt">
                <v:textbox>
                  <w:txbxContent>
                    <w:p w14:paraId="070BEB2B" w14:textId="214C0D38" w:rsidR="005B627B" w:rsidRDefault="005B627B" w:rsidP="005B627B">
                      <w:pPr>
                        <w:jc w:val="center"/>
                      </w:pPr>
                      <w:r>
                        <w:t>.ppt</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94C3710" wp14:editId="4645C032">
                <wp:simplePos x="0" y="0"/>
                <wp:positionH relativeFrom="margin">
                  <wp:posOffset>571500</wp:posOffset>
                </wp:positionH>
                <wp:positionV relativeFrom="paragraph">
                  <wp:posOffset>130175</wp:posOffset>
                </wp:positionV>
                <wp:extent cx="914400" cy="612648"/>
                <wp:effectExtent l="19050" t="19050" r="38100" b="35560"/>
                <wp:wrapNone/>
                <wp:docPr id="28" name="Блоксхема: решение 28"/>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A6222" w14:textId="2ADE864C" w:rsidR="005B627B" w:rsidRDefault="005B627B" w:rsidP="005B627B">
                            <w:pPr>
                              <w:jc w:val="center"/>
                            </w:pPr>
                            <w: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4C3710" id="Блоксхема: решение 28" o:spid="_x0000_s1041" type="#_x0000_t110" style="position:absolute;left:0;text-align:left;margin-left:45pt;margin-top:10.25pt;width:1in;height:48.25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" fillcolor="#4472c4 [3204]" strokecolor="#1f3763 [1604]" strokeweight="1pt">
                <v:textbox>
                  <w:txbxContent>
                    <w:p w14:paraId="71DA6222" w14:textId="2ADE864C" w:rsidR="005B627B" w:rsidRDefault="005B627B" w:rsidP="005B627B">
                      <w:pPr>
                        <w:jc w:val="center"/>
                      </w:pPr>
                      <w:r>
                        <w:t>.pdf</w:t>
                      </w:r>
                    </w:p>
                  </w:txbxContent>
                </v:textbox>
                <w10:wrap anchorx="margin"/>
              </v:shape>
            </w:pict>
          </mc:Fallback>
        </mc:AlternateContent>
      </w:r>
    </w:p>
    <w:p w14:paraId="68C6F3D1" w14:textId="0E5772EB" w:rsidR="00231DFA" w:rsidRDefault="00231DFA" w:rsidP="00231DFA">
      <w:pPr>
        <w:ind w:left="360"/>
      </w:pPr>
    </w:p>
    <w:p w14:paraId="760F1A89" w14:textId="1412EA18" w:rsidR="005B627B" w:rsidRDefault="00072D95" w:rsidP="00231DFA">
      <w:pPr>
        <w:ind w:left="360"/>
      </w:pPr>
      <w:r>
        <w:rPr>
          <w:noProof/>
        </w:rPr>
        <mc:AlternateContent>
          <mc:Choice Requires="wps">
            <w:drawing>
              <wp:anchor distT="0" distB="0" distL="114300" distR="114300" simplePos="0" relativeHeight="251714560" behindDoc="0" locked="0" layoutInCell="1" allowOverlap="1" wp14:anchorId="30C6D17D" wp14:editId="6E499C11">
                <wp:simplePos x="0" y="0"/>
                <wp:positionH relativeFrom="column">
                  <wp:posOffset>2845434</wp:posOffset>
                </wp:positionH>
                <wp:positionV relativeFrom="paragraph">
                  <wp:posOffset>60325</wp:posOffset>
                </wp:positionV>
                <wp:extent cx="45719" cy="762000"/>
                <wp:effectExtent l="38100" t="0" r="69215" b="57150"/>
                <wp:wrapNone/>
                <wp:docPr id="42" name="Съединител &quot;права стрелка&quot; 42"/>
                <wp:cNvGraphicFramePr/>
                <a:graphic xmlns:a="http://schemas.openxmlformats.org/drawingml/2006/main">
                  <a:graphicData uri="http://schemas.microsoft.com/office/word/2010/wordprocessingShape">
                    <wps:wsp>
                      <wps:cNvCnPr/>
                      <wps:spPr>
                        <a:xfrm>
                          <a:off x="0" y="0"/>
                          <a:ext cx="45719"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A0782" id="Съединител &quot;права стрелка&quot; 42" o:spid="_x0000_s1026" type="#_x0000_t32" style="position:absolute;margin-left:224.05pt;margin-top:4.75pt;width:3.6pt;height:6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33201D0" wp14:editId="253C3D3E">
                <wp:simplePos x="0" y="0"/>
                <wp:positionH relativeFrom="column">
                  <wp:posOffset>3390899</wp:posOffset>
                </wp:positionH>
                <wp:positionV relativeFrom="paragraph">
                  <wp:posOffset>60325</wp:posOffset>
                </wp:positionV>
                <wp:extent cx="1323975" cy="752475"/>
                <wp:effectExtent l="38100" t="0" r="28575" b="47625"/>
                <wp:wrapNone/>
                <wp:docPr id="41" name="Съединител &quot;права стрелка&quot; 41"/>
                <wp:cNvGraphicFramePr/>
                <a:graphic xmlns:a="http://schemas.openxmlformats.org/drawingml/2006/main">
                  <a:graphicData uri="http://schemas.microsoft.com/office/word/2010/wordprocessingShape">
                    <wps:wsp>
                      <wps:cNvCnPr/>
                      <wps:spPr>
                        <a:xfrm flipH="1">
                          <a:off x="0" y="0"/>
                          <a:ext cx="132397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57E7F" id="Съединител &quot;права стрелка&quot; 41" o:spid="_x0000_s1026" type="#_x0000_t32" style="position:absolute;margin-left:267pt;margin-top:4.75pt;width:104.25pt;height:59.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EB255D1" wp14:editId="5F0FE829">
                <wp:simplePos x="0" y="0"/>
                <wp:positionH relativeFrom="column">
                  <wp:posOffset>1000125</wp:posOffset>
                </wp:positionH>
                <wp:positionV relativeFrom="paragraph">
                  <wp:posOffset>151765</wp:posOffset>
                </wp:positionV>
                <wp:extent cx="1524000" cy="666750"/>
                <wp:effectExtent l="0" t="0" r="57150" b="57150"/>
                <wp:wrapNone/>
                <wp:docPr id="43" name="Съединител &quot;права стрелка&quot; 43"/>
                <wp:cNvGraphicFramePr/>
                <a:graphic xmlns:a="http://schemas.openxmlformats.org/drawingml/2006/main">
                  <a:graphicData uri="http://schemas.microsoft.com/office/word/2010/wordprocessingShape">
                    <wps:wsp>
                      <wps:cNvCnPr/>
                      <wps:spPr>
                        <a:xfrm>
                          <a:off x="0" y="0"/>
                          <a:ext cx="1524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82FA1" id="Съединител &quot;права стрелка&quot; 43" o:spid="_x0000_s1026" type="#_x0000_t32" style="position:absolute;margin-left:78.75pt;margin-top:11.95pt;width:120pt;height: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" strokecolor="#4472c4 [3204]" strokeweight=".5pt">
                <v:stroke endarrow="block" joinstyle="miter"/>
              </v:shape>
            </w:pict>
          </mc:Fallback>
        </mc:AlternateContent>
      </w:r>
    </w:p>
    <w:p w14:paraId="7DBA5DC6" w14:textId="0F6E7D74" w:rsidR="00231DFA" w:rsidRDefault="00231DFA" w:rsidP="00231DFA">
      <w:pPr>
        <w:ind w:left="360"/>
      </w:pPr>
    </w:p>
    <w:p w14:paraId="7F0B1732" w14:textId="6C9EFDDA" w:rsidR="00231DFA" w:rsidRDefault="00072D95" w:rsidP="00231DFA">
      <w:pPr>
        <w:ind w:left="360"/>
      </w:pPr>
      <w:r>
        <w:rPr>
          <w:noProof/>
        </w:rPr>
        <mc:AlternateContent>
          <mc:Choice Requires="wps">
            <w:drawing>
              <wp:anchor distT="0" distB="0" distL="114300" distR="114300" simplePos="0" relativeHeight="251699200" behindDoc="0" locked="0" layoutInCell="1" allowOverlap="1" wp14:anchorId="6E41DE6F" wp14:editId="2A7D8B2F">
                <wp:simplePos x="0" y="0"/>
                <wp:positionH relativeFrom="margin">
                  <wp:align>center</wp:align>
                </wp:positionH>
                <wp:positionV relativeFrom="paragraph">
                  <wp:posOffset>266700</wp:posOffset>
                </wp:positionV>
                <wp:extent cx="1714500" cy="266700"/>
                <wp:effectExtent l="0" t="0" r="19050" b="19050"/>
                <wp:wrapNone/>
                <wp:docPr id="30" name="Блоксхема: процес 30"/>
                <wp:cNvGraphicFramePr/>
                <a:graphic xmlns:a="http://schemas.openxmlformats.org/drawingml/2006/main">
                  <a:graphicData uri="http://schemas.microsoft.com/office/word/2010/wordprocessingShape">
                    <wps:wsp>
                      <wps:cNvSpPr/>
                      <wps:spPr>
                        <a:xfrm>
                          <a:off x="0" y="0"/>
                          <a:ext cx="17145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5B5C3" w14:textId="05F2483F" w:rsidR="005B627B" w:rsidRDefault="005B627B" w:rsidP="005B627B">
                            <w:pPr>
                              <w:jc w:val="center"/>
                            </w:pPr>
                            <w:r>
                              <w:t>Calculate entropy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DE6F" id="Блоксхема: процес 30" o:spid="_x0000_s1042" type="#_x0000_t109" style="position:absolute;left:0;text-align:left;margin-left:0;margin-top:21pt;width:135pt;height:21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" fillcolor="#4472c4 [3204]" strokecolor="#1f3763 [1604]" strokeweight="1pt">
                <v:textbox>
                  <w:txbxContent>
                    <w:p w14:paraId="7D35B5C3" w14:textId="05F2483F" w:rsidR="005B627B" w:rsidRDefault="005B627B" w:rsidP="005B627B">
                      <w:pPr>
                        <w:jc w:val="center"/>
                      </w:pPr>
                      <w:r>
                        <w:t>Calculate entropy value</w:t>
                      </w:r>
                    </w:p>
                  </w:txbxContent>
                </v:textbox>
                <w10:wrap anchorx="margin"/>
              </v:shape>
            </w:pict>
          </mc:Fallback>
        </mc:AlternateContent>
      </w:r>
    </w:p>
    <w:p w14:paraId="16EAA623" w14:textId="03AF7619" w:rsidR="00231DFA" w:rsidRDefault="00231DFA" w:rsidP="00231DFA">
      <w:pPr>
        <w:ind w:left="360"/>
      </w:pPr>
    </w:p>
    <w:p w14:paraId="30D37804" w14:textId="412CBEC2" w:rsidR="00231DFA" w:rsidRDefault="00C35B82" w:rsidP="00231DFA">
      <w:pPr>
        <w:ind w:left="360"/>
      </w:pPr>
      <w:r>
        <w:rPr>
          <w:noProof/>
        </w:rPr>
        <mc:AlternateContent>
          <mc:Choice Requires="wps">
            <w:drawing>
              <wp:anchor distT="0" distB="0" distL="114300" distR="114300" simplePos="0" relativeHeight="251730944" behindDoc="0" locked="0" layoutInCell="1" allowOverlap="1" wp14:anchorId="4C640390" wp14:editId="6AD7C7EE">
                <wp:simplePos x="0" y="0"/>
                <wp:positionH relativeFrom="column">
                  <wp:posOffset>2886074</wp:posOffset>
                </wp:positionH>
                <wp:positionV relativeFrom="paragraph">
                  <wp:posOffset>12700</wp:posOffset>
                </wp:positionV>
                <wp:extent cx="45719" cy="428625"/>
                <wp:effectExtent l="38100" t="0" r="50165" b="47625"/>
                <wp:wrapNone/>
                <wp:docPr id="54" name="Съединител &quot;права стрелка&quot; 54"/>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1606" id="Съединител &quot;права стрелка&quot; 54" o:spid="_x0000_s1026" type="#_x0000_t32" style="position:absolute;margin-left:227.25pt;margin-top:1pt;width:3.6pt;height:33.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" strokecolor="#4472c4 [3204]" strokeweight=".5pt">
                <v:stroke endarrow="block" joinstyle="miter"/>
              </v:shape>
            </w:pict>
          </mc:Fallback>
        </mc:AlternateContent>
      </w:r>
    </w:p>
    <w:p w14:paraId="15A7DF40" w14:textId="676CD0A9" w:rsidR="005B627B" w:rsidRDefault="005B627B" w:rsidP="00231DFA">
      <w:pPr>
        <w:ind w:left="360"/>
      </w:pPr>
      <w:r>
        <w:rPr>
          <w:noProof/>
        </w:rPr>
        <mc:AlternateContent>
          <mc:Choice Requires="wps">
            <w:drawing>
              <wp:anchor distT="0" distB="0" distL="114300" distR="114300" simplePos="0" relativeHeight="251700224" behindDoc="0" locked="0" layoutInCell="1" allowOverlap="1" wp14:anchorId="36F8D091" wp14:editId="25076AD7">
                <wp:simplePos x="0" y="0"/>
                <wp:positionH relativeFrom="margin">
                  <wp:align>center</wp:align>
                </wp:positionH>
                <wp:positionV relativeFrom="paragraph">
                  <wp:posOffset>142875</wp:posOffset>
                </wp:positionV>
                <wp:extent cx="1000125" cy="257175"/>
                <wp:effectExtent l="19050" t="0" r="47625" b="28575"/>
                <wp:wrapNone/>
                <wp:docPr id="32" name="Блоксхема: данни 32"/>
                <wp:cNvGraphicFramePr/>
                <a:graphic xmlns:a="http://schemas.openxmlformats.org/drawingml/2006/main">
                  <a:graphicData uri="http://schemas.microsoft.com/office/word/2010/wordprocessingShape">
                    <wps:wsp>
                      <wps:cNvSpPr/>
                      <wps:spPr>
                        <a:xfrm>
                          <a:off x="0" y="0"/>
                          <a:ext cx="1000125" cy="2571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D934A" w14:textId="24952ADA" w:rsidR="005B627B" w:rsidRDefault="005B627B" w:rsidP="005B627B">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8D091" id="_x0000_t111" coordsize="21600,21600" o:spt="111" path="m4321,l21600,,17204,21600,,21600xe">
                <v:stroke joinstyle="miter"/>
                <v:path gradientshapeok="t" o:connecttype="custom" o:connectlocs="12961,0;10800,0;2161,10800;8602,21600;10800,21600;19402,10800" textboxrect="4321,0,17204,21600"/>
              </v:shapetype>
              <v:shape id="Блоксхема: данни 32" o:spid="_x0000_s1043" type="#_x0000_t111" style="position:absolute;left:0;text-align:left;margin-left:0;margin-top:11.25pt;width:78.75pt;height:20.2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" fillcolor="#4472c4 [3204]" strokecolor="#1f3763 [1604]" strokeweight="1pt">
                <v:textbox>
                  <w:txbxContent>
                    <w:p w14:paraId="2CFD934A" w14:textId="24952ADA" w:rsidR="005B627B" w:rsidRDefault="005B627B" w:rsidP="005B627B">
                      <w:pPr>
                        <w:jc w:val="center"/>
                      </w:pPr>
                      <w:r>
                        <w:t>Value</w:t>
                      </w:r>
                    </w:p>
                  </w:txbxContent>
                </v:textbox>
                <w10:wrap anchorx="margin"/>
              </v:shape>
            </w:pict>
          </mc:Fallback>
        </mc:AlternateContent>
      </w:r>
    </w:p>
    <w:p w14:paraId="13F09BC3" w14:textId="6FDB7A9E" w:rsidR="005B627B" w:rsidRDefault="00C35B82" w:rsidP="00231DFA">
      <w:pPr>
        <w:ind w:left="360"/>
      </w:pPr>
      <w:r>
        <w:rPr>
          <w:noProof/>
        </w:rPr>
        <mc:AlternateContent>
          <mc:Choice Requires="wps">
            <w:drawing>
              <wp:anchor distT="0" distB="0" distL="114300" distR="114300" simplePos="0" relativeHeight="251728896" behindDoc="0" locked="0" layoutInCell="1" allowOverlap="1" wp14:anchorId="30ABC637" wp14:editId="7606C1F8">
                <wp:simplePos x="0" y="0"/>
                <wp:positionH relativeFrom="margin">
                  <wp:posOffset>2847975</wp:posOffset>
                </wp:positionH>
                <wp:positionV relativeFrom="paragraph">
                  <wp:posOffset>121919</wp:posOffset>
                </wp:positionV>
                <wp:extent cx="66675" cy="164465"/>
                <wp:effectExtent l="19050" t="0" r="66675" b="64135"/>
                <wp:wrapNone/>
                <wp:docPr id="53" name="Съединител &quot;права стрелка&quot; 53"/>
                <wp:cNvGraphicFramePr/>
                <a:graphic xmlns:a="http://schemas.openxmlformats.org/drawingml/2006/main">
                  <a:graphicData uri="http://schemas.microsoft.com/office/word/2010/wordprocessingShape">
                    <wps:wsp>
                      <wps:cNvCnPr/>
                      <wps:spPr>
                        <a:xfrm>
                          <a:off x="0" y="0"/>
                          <a:ext cx="66675" cy="164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65461" id="Съединител &quot;права стрелка&quot; 53" o:spid="_x0000_s1026" type="#_x0000_t32" style="position:absolute;margin-left:224.25pt;margin-top:9.6pt;width:5.25pt;height:12.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" strokecolor="#4472c4 [3204]" strokeweight=".5pt">
                <v:stroke endarrow="block" joinstyle="miter"/>
                <w10:wrap anchorx="margin"/>
              </v:shape>
            </w:pict>
          </mc:Fallback>
        </mc:AlternateContent>
      </w:r>
    </w:p>
    <w:p w14:paraId="68BA0FEE" w14:textId="46DEA0E6" w:rsidR="00231DFA" w:rsidRDefault="00BF6500" w:rsidP="00231DFA">
      <w:pPr>
        <w:ind w:left="360"/>
      </w:pPr>
      <w:r>
        <w:rPr>
          <w:noProof/>
        </w:rPr>
        <mc:AlternateContent>
          <mc:Choice Requires="wps">
            <w:drawing>
              <wp:anchor distT="0" distB="0" distL="114300" distR="114300" simplePos="0" relativeHeight="251709440" behindDoc="0" locked="0" layoutInCell="1" allowOverlap="1" wp14:anchorId="4EBDEB2A" wp14:editId="6F4A9398">
                <wp:simplePos x="0" y="0"/>
                <wp:positionH relativeFrom="margin">
                  <wp:posOffset>4648200</wp:posOffset>
                </wp:positionH>
                <wp:positionV relativeFrom="paragraph">
                  <wp:posOffset>8255</wp:posOffset>
                </wp:positionV>
                <wp:extent cx="1714500" cy="266700"/>
                <wp:effectExtent l="0" t="0" r="19050" b="19050"/>
                <wp:wrapNone/>
                <wp:docPr id="37" name="Блоксхема: процес 37"/>
                <wp:cNvGraphicFramePr/>
                <a:graphic xmlns:a="http://schemas.openxmlformats.org/drawingml/2006/main">
                  <a:graphicData uri="http://schemas.microsoft.com/office/word/2010/wordprocessingShape">
                    <wps:wsp>
                      <wps:cNvSpPr/>
                      <wps:spPr>
                        <a:xfrm>
                          <a:off x="0" y="0"/>
                          <a:ext cx="17145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DEE0A" w14:textId="72D6098C" w:rsidR="00BF6500" w:rsidRDefault="00C35B82" w:rsidP="00BF6500">
                            <w:pPr>
                              <w:jc w:val="center"/>
                            </w:pPr>
                            <w:r>
                              <w:t>Ransomware 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DEB2A" id="Блоксхема: процес 37" o:spid="_x0000_s1044" type="#_x0000_t109" style="position:absolute;left:0;text-align:left;margin-left:366pt;margin-top:.65pt;width:135pt;height:2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" fillcolor="#4472c4 [3204]" strokecolor="#1f3763 [1604]" strokeweight="1pt">
                <v:textbox>
                  <w:txbxContent>
                    <w:p w14:paraId="6BADEE0A" w14:textId="72D6098C" w:rsidR="00BF6500" w:rsidRDefault="00C35B82" w:rsidP="00BF6500">
                      <w:pPr>
                        <w:jc w:val="center"/>
                      </w:pPr>
                      <w:r>
                        <w:t>Ransomware holding</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0B791C2D" wp14:editId="4C441CC6">
                <wp:simplePos x="0" y="0"/>
                <wp:positionH relativeFrom="column">
                  <wp:posOffset>2057400</wp:posOffset>
                </wp:positionH>
                <wp:positionV relativeFrom="paragraph">
                  <wp:posOffset>10160</wp:posOffset>
                </wp:positionV>
                <wp:extent cx="1666875" cy="516890"/>
                <wp:effectExtent l="0" t="0" r="28575" b="16510"/>
                <wp:wrapNone/>
                <wp:docPr id="33" name="Блоксхема: магнитен диск 33"/>
                <wp:cNvGraphicFramePr/>
                <a:graphic xmlns:a="http://schemas.openxmlformats.org/drawingml/2006/main">
                  <a:graphicData uri="http://schemas.microsoft.com/office/word/2010/wordprocessingShape">
                    <wps:wsp>
                      <wps:cNvSpPr/>
                      <wps:spPr>
                        <a:xfrm>
                          <a:off x="0" y="0"/>
                          <a:ext cx="1666875" cy="5168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4A3D8" w14:textId="6BA0016E" w:rsidR="005B627B" w:rsidRDefault="005B627B" w:rsidP="005B627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91C2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ен диск 33" o:spid="_x0000_s1045" type="#_x0000_t132" style="position:absolute;left:0;text-align:left;margin-left:162pt;margin-top:.8pt;width:131.25pt;height:40.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" fillcolor="#4472c4 [3204]" strokecolor="#1f3763 [1604]" strokeweight="1pt">
                <v:stroke joinstyle="miter"/>
                <v:textbox>
                  <w:txbxContent>
                    <w:p w14:paraId="40D4A3D8" w14:textId="6BA0016E" w:rsidR="005B627B" w:rsidRDefault="005B627B" w:rsidP="005B627B">
                      <w:pPr>
                        <w:jc w:val="center"/>
                      </w:pPr>
                      <w:r>
                        <w:t>Database</w:t>
                      </w:r>
                    </w:p>
                  </w:txbxContent>
                </v:textbox>
              </v:shape>
            </w:pict>
          </mc:Fallback>
        </mc:AlternateContent>
      </w:r>
    </w:p>
    <w:p w14:paraId="78DAA6BC" w14:textId="01B10493" w:rsidR="00231DFA" w:rsidRDefault="00C35B82" w:rsidP="00231DFA">
      <w:pPr>
        <w:ind w:left="360"/>
      </w:pPr>
      <w:r>
        <w:rPr>
          <w:noProof/>
        </w:rPr>
        <mc:AlternateContent>
          <mc:Choice Requires="wps">
            <w:drawing>
              <wp:anchor distT="0" distB="0" distL="114300" distR="114300" simplePos="0" relativeHeight="251737088" behindDoc="0" locked="0" layoutInCell="1" allowOverlap="1" wp14:anchorId="73D28134" wp14:editId="20AE2484">
                <wp:simplePos x="0" y="0"/>
                <wp:positionH relativeFrom="margin">
                  <wp:align>right</wp:align>
                </wp:positionH>
                <wp:positionV relativeFrom="paragraph">
                  <wp:posOffset>48260</wp:posOffset>
                </wp:positionV>
                <wp:extent cx="228600" cy="219075"/>
                <wp:effectExtent l="0" t="38100" r="57150" b="28575"/>
                <wp:wrapNone/>
                <wp:docPr id="57" name="Съединител &quot;права стрелка&quot; 57"/>
                <wp:cNvGraphicFramePr/>
                <a:graphic xmlns:a="http://schemas.openxmlformats.org/drawingml/2006/main">
                  <a:graphicData uri="http://schemas.microsoft.com/office/word/2010/wordprocessingShape">
                    <wps:wsp>
                      <wps:cNvCnPr/>
                      <wps:spPr>
                        <a:xfrm flipV="1">
                          <a:off x="0" y="0"/>
                          <a:ext cx="228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59D35" id="Съединител &quot;права стрелка&quot; 57" o:spid="_x0000_s1026" type="#_x0000_t32" style="position:absolute;margin-left:-33.2pt;margin-top:3.8pt;width:18pt;height:17.25pt;flip:y;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XLwwEAANk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563441DF" wp14:editId="4999774E">
                <wp:simplePos x="0" y="0"/>
                <wp:positionH relativeFrom="column">
                  <wp:posOffset>2847974</wp:posOffset>
                </wp:positionH>
                <wp:positionV relativeFrom="paragraph">
                  <wp:posOffset>238760</wp:posOffset>
                </wp:positionV>
                <wp:extent cx="54610" cy="314325"/>
                <wp:effectExtent l="19050" t="0" r="59690" b="47625"/>
                <wp:wrapNone/>
                <wp:docPr id="52" name="Съединител &quot;права стрелка&quot; 52"/>
                <wp:cNvGraphicFramePr/>
                <a:graphic xmlns:a="http://schemas.openxmlformats.org/drawingml/2006/main">
                  <a:graphicData uri="http://schemas.microsoft.com/office/word/2010/wordprocessingShape">
                    <wps:wsp>
                      <wps:cNvCnPr/>
                      <wps:spPr>
                        <a:xfrm>
                          <a:off x="0" y="0"/>
                          <a:ext cx="5461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1F17E" id="Съединител &quot;права стрелка&quot; 52" o:spid="_x0000_s1026" type="#_x0000_t32" style="position:absolute;margin-left:224.25pt;margin-top:18.8pt;width:4.3pt;height:2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" strokecolor="#4472c4 [3204]" strokeweight=".5pt">
                <v:stroke endarrow="block" joinstyle="miter"/>
              </v:shape>
            </w:pict>
          </mc:Fallback>
        </mc:AlternateContent>
      </w:r>
    </w:p>
    <w:p w14:paraId="6B9F7DD2" w14:textId="66778D69" w:rsidR="005B627B" w:rsidRDefault="00072D95" w:rsidP="00231DFA">
      <w:pPr>
        <w:ind w:left="360"/>
      </w:pPr>
      <w:r>
        <w:rPr>
          <w:noProof/>
        </w:rPr>
        <mc:AlternateContent>
          <mc:Choice Requires="wps">
            <w:drawing>
              <wp:anchor distT="0" distB="0" distL="114300" distR="114300" simplePos="0" relativeHeight="251740160" behindDoc="0" locked="0" layoutInCell="1" allowOverlap="1" wp14:anchorId="264930D9" wp14:editId="43175EE2">
                <wp:simplePos x="0" y="0"/>
                <wp:positionH relativeFrom="margin">
                  <wp:posOffset>-763270</wp:posOffset>
                </wp:positionH>
                <wp:positionV relativeFrom="paragraph">
                  <wp:posOffset>136525</wp:posOffset>
                </wp:positionV>
                <wp:extent cx="1866900" cy="1543050"/>
                <wp:effectExtent l="0" t="0" r="19050" b="19050"/>
                <wp:wrapNone/>
                <wp:docPr id="59" name="Блоксхема: няколко документа 59"/>
                <wp:cNvGraphicFramePr/>
                <a:graphic xmlns:a="http://schemas.openxmlformats.org/drawingml/2006/main">
                  <a:graphicData uri="http://schemas.microsoft.com/office/word/2010/wordprocessingShape">
                    <wps:wsp>
                      <wps:cNvSpPr/>
                      <wps:spPr>
                        <a:xfrm>
                          <a:off x="0" y="0"/>
                          <a:ext cx="1866900" cy="15430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48DC1" w14:textId="79C18A73" w:rsidR="00C35B82" w:rsidRDefault="00C35B82" w:rsidP="00C35B82">
                            <w:pPr>
                              <w:jc w:val="center"/>
                            </w:pPr>
                            <w:r>
                              <w:t>Ransomware type</w:t>
                            </w:r>
                          </w:p>
                          <w:p w14:paraId="10E96061" w14:textId="23369901" w:rsidR="00C35B82" w:rsidRDefault="00C35B82" w:rsidP="00C35B82">
                            <w:pPr>
                              <w:jc w:val="center"/>
                            </w:pPr>
                            <w:r>
                              <w:t>Entropy value</w:t>
                            </w:r>
                          </w:p>
                          <w:p w14:paraId="00986D92" w14:textId="6A086F90" w:rsidR="00C35B82" w:rsidRDefault="00C35B82" w:rsidP="00C35B82">
                            <w:pPr>
                              <w:jc w:val="center"/>
                            </w:pPr>
                            <w:r>
                              <w:t>Accuracy</w:t>
                            </w:r>
                          </w:p>
                          <w:p w14:paraId="60ACCA71" w14:textId="18C836A9" w:rsidR="00C35B82" w:rsidRDefault="00C35B82" w:rsidP="00C35B82">
                            <w:pPr>
                              <w:jc w:val="center"/>
                            </w:pPr>
                            <w:r>
                              <w:t>Error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930D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Блоксхема: няколко документа 59" o:spid="_x0000_s1046" type="#_x0000_t115" style="position:absolute;left:0;text-align:left;margin-left:-60.1pt;margin-top:10.75pt;width:147pt;height:12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" fillcolor="#4472c4 [3204]" strokecolor="#1f3763 [1604]" strokeweight="1pt">
                <v:textbox>
                  <w:txbxContent>
                    <w:p w14:paraId="40E48DC1" w14:textId="79C18A73" w:rsidR="00C35B82" w:rsidRDefault="00C35B82" w:rsidP="00C35B82">
                      <w:pPr>
                        <w:jc w:val="center"/>
                      </w:pPr>
                      <w:r>
                        <w:t>Ransomware type</w:t>
                      </w:r>
                    </w:p>
                    <w:p w14:paraId="10E96061" w14:textId="23369901" w:rsidR="00C35B82" w:rsidRDefault="00C35B82" w:rsidP="00C35B82">
                      <w:pPr>
                        <w:jc w:val="center"/>
                      </w:pPr>
                      <w:r>
                        <w:t>Entropy value</w:t>
                      </w:r>
                    </w:p>
                    <w:p w14:paraId="00986D92" w14:textId="6A086F90" w:rsidR="00C35B82" w:rsidRDefault="00C35B82" w:rsidP="00C35B82">
                      <w:pPr>
                        <w:jc w:val="center"/>
                      </w:pPr>
                      <w:r>
                        <w:t>Accuracy</w:t>
                      </w:r>
                    </w:p>
                    <w:p w14:paraId="60ACCA71" w14:textId="18C836A9" w:rsidR="00C35B82" w:rsidRDefault="00C35B82" w:rsidP="00C35B82">
                      <w:pPr>
                        <w:jc w:val="center"/>
                      </w:pPr>
                      <w:r>
                        <w:t>Error rate</w:t>
                      </w:r>
                    </w:p>
                  </w:txbxContent>
                </v:textbox>
                <w10:wrap anchorx="margin"/>
              </v:shape>
            </w:pict>
          </mc:Fallback>
        </mc:AlternateContent>
      </w:r>
      <w:r w:rsidR="00BF6500">
        <w:rPr>
          <w:noProof/>
        </w:rPr>
        <mc:AlternateContent>
          <mc:Choice Requires="wps">
            <w:drawing>
              <wp:anchor distT="0" distB="0" distL="114300" distR="114300" simplePos="0" relativeHeight="251707392" behindDoc="0" locked="0" layoutInCell="1" allowOverlap="1" wp14:anchorId="65BEF712" wp14:editId="23D72592">
                <wp:simplePos x="0" y="0"/>
                <wp:positionH relativeFrom="margin">
                  <wp:posOffset>4638675</wp:posOffset>
                </wp:positionH>
                <wp:positionV relativeFrom="paragraph">
                  <wp:posOffset>8255</wp:posOffset>
                </wp:positionV>
                <wp:extent cx="1714500" cy="266700"/>
                <wp:effectExtent l="0" t="0" r="19050" b="19050"/>
                <wp:wrapNone/>
                <wp:docPr id="36" name="Блоксхема: процес 36"/>
                <wp:cNvGraphicFramePr/>
                <a:graphic xmlns:a="http://schemas.openxmlformats.org/drawingml/2006/main">
                  <a:graphicData uri="http://schemas.microsoft.com/office/word/2010/wordprocessingShape">
                    <wps:wsp>
                      <wps:cNvSpPr/>
                      <wps:spPr>
                        <a:xfrm>
                          <a:off x="0" y="0"/>
                          <a:ext cx="1714500"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AA368" w14:textId="4A5DA445" w:rsidR="00BF6500" w:rsidRDefault="00C35B82" w:rsidP="00BF6500">
                            <w:pPr>
                              <w:jc w:val="center"/>
                            </w:pPr>
                            <w:r>
                              <w:t>Tracing 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EF712" id="Блоксхема: процес 36" o:spid="_x0000_s1047" type="#_x0000_t109" style="position:absolute;left:0;text-align:left;margin-left:365.25pt;margin-top:.65pt;width:135pt;height:2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" fillcolor="#4472c4 [3204]" strokecolor="#1f3763 [1604]" strokeweight="1pt">
                <v:textbox>
                  <w:txbxContent>
                    <w:p w14:paraId="416AA368" w14:textId="4A5DA445" w:rsidR="00BF6500" w:rsidRDefault="00C35B82" w:rsidP="00BF6500">
                      <w:pPr>
                        <w:jc w:val="center"/>
                      </w:pPr>
                      <w:r>
                        <w:t>Tracing encryption</w:t>
                      </w:r>
                    </w:p>
                  </w:txbxContent>
                </v:textbox>
                <w10:wrap anchorx="margin"/>
              </v:shape>
            </w:pict>
          </mc:Fallback>
        </mc:AlternateContent>
      </w:r>
      <w:r w:rsidR="00BF6500">
        <w:rPr>
          <w:noProof/>
        </w:rPr>
        <mc:AlternateContent>
          <mc:Choice Requires="wps">
            <w:drawing>
              <wp:anchor distT="0" distB="0" distL="114300" distR="114300" simplePos="0" relativeHeight="251703296" behindDoc="0" locked="0" layoutInCell="1" allowOverlap="1" wp14:anchorId="22852B15" wp14:editId="1B3CF346">
                <wp:simplePos x="0" y="0"/>
                <wp:positionH relativeFrom="margin">
                  <wp:posOffset>1924050</wp:posOffset>
                </wp:positionH>
                <wp:positionV relativeFrom="paragraph">
                  <wp:posOffset>229235</wp:posOffset>
                </wp:positionV>
                <wp:extent cx="1905000" cy="1428750"/>
                <wp:effectExtent l="19050" t="19050" r="19050" b="38100"/>
                <wp:wrapNone/>
                <wp:docPr id="34" name="Блоксхема: решение 34"/>
                <wp:cNvGraphicFramePr/>
                <a:graphic xmlns:a="http://schemas.openxmlformats.org/drawingml/2006/main">
                  <a:graphicData uri="http://schemas.microsoft.com/office/word/2010/wordprocessingShape">
                    <wps:wsp>
                      <wps:cNvSpPr/>
                      <wps:spPr>
                        <a:xfrm>
                          <a:off x="0" y="0"/>
                          <a:ext cx="1905000" cy="1428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D00F2" w14:textId="766EEE3F" w:rsidR="00BF6500" w:rsidRDefault="00BF6500" w:rsidP="00BF6500">
                            <w:pPr>
                              <w:jc w:val="center"/>
                            </w:pPr>
                            <w:r>
                              <w:t>Suspected Ransomware (Y/N)?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52B15" id="Блоксхема: решение 34" o:spid="_x0000_s1048" type="#_x0000_t110" style="position:absolute;left:0;text-align:left;margin-left:151.5pt;margin-top:18.05pt;width:150pt;height:1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" fillcolor="#4472c4 [3204]" strokecolor="#1f3763 [1604]" strokeweight="1pt">
                <v:textbox>
                  <w:txbxContent>
                    <w:p w14:paraId="2AFD00F2" w14:textId="766EEE3F" w:rsidR="00BF6500" w:rsidRDefault="00BF6500" w:rsidP="00BF6500">
                      <w:pPr>
                        <w:jc w:val="center"/>
                      </w:pPr>
                      <w:r>
                        <w:t>Suspected Ransomware (Y/N)?</w:t>
                      </w:r>
                    </w:p>
                  </w:txbxContent>
                </v:textbox>
                <w10:wrap anchorx="margin"/>
              </v:shape>
            </w:pict>
          </mc:Fallback>
        </mc:AlternateContent>
      </w:r>
    </w:p>
    <w:p w14:paraId="17BA6FFA" w14:textId="5EBA05A5" w:rsidR="005B627B" w:rsidRDefault="00C35B82" w:rsidP="00231DFA">
      <w:pPr>
        <w:ind w:left="360"/>
      </w:pPr>
      <w:r>
        <w:rPr>
          <w:noProof/>
        </w:rPr>
        <mc:AlternateContent>
          <mc:Choice Requires="wps">
            <w:drawing>
              <wp:anchor distT="0" distB="0" distL="114300" distR="114300" simplePos="0" relativeHeight="251705344" behindDoc="0" locked="0" layoutInCell="1" allowOverlap="1" wp14:anchorId="6AA1F6CB" wp14:editId="5105A1E8">
                <wp:simplePos x="0" y="0"/>
                <wp:positionH relativeFrom="margin">
                  <wp:posOffset>4657725</wp:posOffset>
                </wp:positionH>
                <wp:positionV relativeFrom="paragraph">
                  <wp:posOffset>229235</wp:posOffset>
                </wp:positionV>
                <wp:extent cx="1714500" cy="476250"/>
                <wp:effectExtent l="0" t="0" r="19050" b="19050"/>
                <wp:wrapNone/>
                <wp:docPr id="35" name="Блоксхема: процес 35"/>
                <wp:cNvGraphicFramePr/>
                <a:graphic xmlns:a="http://schemas.openxmlformats.org/drawingml/2006/main">
                  <a:graphicData uri="http://schemas.microsoft.com/office/word/2010/wordprocessingShape">
                    <wps:wsp>
                      <wps:cNvSpPr/>
                      <wps:spPr>
                        <a:xfrm>
                          <a:off x="0" y="0"/>
                          <a:ext cx="171450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1E47F" w14:textId="65E6BE69" w:rsidR="00BF6500" w:rsidRDefault="00C35B82" w:rsidP="00BF6500">
                            <w:pPr>
                              <w:jc w:val="center"/>
                            </w:pPr>
                            <w:r>
                              <w:t>File read, write log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1F6CB" id="Блоксхема: процес 35" o:spid="_x0000_s1049" type="#_x0000_t109" style="position:absolute;left:0;text-align:left;margin-left:366.75pt;margin-top:18.05pt;width:135pt;height:3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" fillcolor="#4472c4 [3204]" strokecolor="#1f3763 [1604]" strokeweight="1pt">
                <v:textbox>
                  <w:txbxContent>
                    <w:p w14:paraId="62B1E47F" w14:textId="65E6BE69" w:rsidR="00BF6500" w:rsidRDefault="00C35B82" w:rsidP="00BF6500">
                      <w:pPr>
                        <w:jc w:val="center"/>
                      </w:pPr>
                      <w:r>
                        <w:t>File read, write log analysis</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4F13B2C2" wp14:editId="4173841B">
                <wp:simplePos x="0" y="0"/>
                <wp:positionH relativeFrom="margin">
                  <wp:posOffset>5429250</wp:posOffset>
                </wp:positionH>
                <wp:positionV relativeFrom="paragraph">
                  <wp:posOffset>10160</wp:posOffset>
                </wp:positionV>
                <wp:extent cx="257175" cy="247650"/>
                <wp:effectExtent l="0" t="38100" r="47625" b="19050"/>
                <wp:wrapNone/>
                <wp:docPr id="56" name="Съединител &quot;права стрелка&quot; 56"/>
                <wp:cNvGraphicFramePr/>
                <a:graphic xmlns:a="http://schemas.openxmlformats.org/drawingml/2006/main">
                  <a:graphicData uri="http://schemas.microsoft.com/office/word/2010/wordprocessingShape">
                    <wps:wsp>
                      <wps:cNvCnPr/>
                      <wps:spPr>
                        <a:xfrm flipV="1">
                          <a:off x="0" y="0"/>
                          <a:ext cx="2571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6FD5B" id="Съединител &quot;права стрелка&quot; 56" o:spid="_x0000_s1026" type="#_x0000_t32" style="position:absolute;margin-left:427.5pt;margin-top:.8pt;width:20.25pt;height:19.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" strokecolor="#4472c4 [3204]" strokeweight=".5pt">
                <v:stroke endarrow="block" joinstyle="miter"/>
                <w10:wrap anchorx="margin"/>
              </v:shape>
            </w:pict>
          </mc:Fallback>
        </mc:AlternateContent>
      </w:r>
    </w:p>
    <w:p w14:paraId="07DB5C03" w14:textId="48B131AD" w:rsidR="005B627B" w:rsidRDefault="00BF6500" w:rsidP="00231DFA">
      <w:pPr>
        <w:ind w:left="360"/>
      </w:pPr>
      <w:r>
        <w:rPr>
          <w:noProof/>
        </w:rPr>
        <mc:AlternateContent>
          <mc:Choice Requires="wps">
            <w:drawing>
              <wp:anchor distT="0" distB="0" distL="114300" distR="114300" simplePos="0" relativeHeight="251710464" behindDoc="0" locked="0" layoutInCell="1" allowOverlap="1" wp14:anchorId="3A462854" wp14:editId="64F63011">
                <wp:simplePos x="0" y="0"/>
                <wp:positionH relativeFrom="column">
                  <wp:posOffset>3733800</wp:posOffset>
                </wp:positionH>
                <wp:positionV relativeFrom="paragraph">
                  <wp:posOffset>163195</wp:posOffset>
                </wp:positionV>
                <wp:extent cx="1000125" cy="209550"/>
                <wp:effectExtent l="0" t="57150" r="9525" b="19050"/>
                <wp:wrapNone/>
                <wp:docPr id="40" name="Съединител &quot;права стрелка&quot; 40"/>
                <wp:cNvGraphicFramePr/>
                <a:graphic xmlns:a="http://schemas.openxmlformats.org/drawingml/2006/main">
                  <a:graphicData uri="http://schemas.microsoft.com/office/word/2010/wordprocessingShape">
                    <wps:wsp>
                      <wps:cNvCnPr/>
                      <wps:spPr>
                        <a:xfrm flipV="1">
                          <a:off x="0" y="0"/>
                          <a:ext cx="10001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2B10E" id="Съединител &quot;права стрелка&quot; 40" o:spid="_x0000_s1026" type="#_x0000_t32" style="position:absolute;margin-left:294pt;margin-top:12.85pt;width:78.75pt;height:16.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" strokecolor="#4472c4 [3204]" strokeweight=".5pt">
                <v:stroke endarrow="block" joinstyle="miter"/>
              </v:shape>
            </w:pict>
          </mc:Fallback>
        </mc:AlternateContent>
      </w:r>
      <w:r>
        <w:t xml:space="preserve">                                     </w:t>
      </w:r>
      <w:r w:rsidR="00C35B82">
        <w:t>N</w:t>
      </w:r>
      <w:r>
        <w:t xml:space="preserve">                                                                                          Y</w:t>
      </w:r>
    </w:p>
    <w:p w14:paraId="27B413D2" w14:textId="45B9BD70" w:rsidR="005B627B" w:rsidRDefault="00072D95" w:rsidP="00231DFA">
      <w:pPr>
        <w:ind w:left="360"/>
      </w:pPr>
      <w:r>
        <w:rPr>
          <w:noProof/>
        </w:rPr>
        <w:lastRenderedPageBreak/>
        <mc:AlternateContent>
          <mc:Choice Requires="wps">
            <w:drawing>
              <wp:anchor distT="0" distB="0" distL="114300" distR="114300" simplePos="0" relativeHeight="251739136" behindDoc="0" locked="0" layoutInCell="1" allowOverlap="1" wp14:anchorId="01EA29B1" wp14:editId="0DF1F3C7">
                <wp:simplePos x="0" y="0"/>
                <wp:positionH relativeFrom="column">
                  <wp:posOffset>1085850</wp:posOffset>
                </wp:positionH>
                <wp:positionV relativeFrom="paragraph">
                  <wp:posOffset>33021</wp:posOffset>
                </wp:positionV>
                <wp:extent cx="828675" cy="76200"/>
                <wp:effectExtent l="0" t="57150" r="28575" b="19050"/>
                <wp:wrapNone/>
                <wp:docPr id="58" name="Съединител &quot;права стрелка&quot; 58"/>
                <wp:cNvGraphicFramePr/>
                <a:graphic xmlns:a="http://schemas.openxmlformats.org/drawingml/2006/main">
                  <a:graphicData uri="http://schemas.microsoft.com/office/word/2010/wordprocessingShape">
                    <wps:wsp>
                      <wps:cNvCnPr/>
                      <wps:spPr>
                        <a:xfrm flipH="1" flipV="1">
                          <a:off x="0" y="0"/>
                          <a:ext cx="8286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BB094" id="Съединител &quot;права стрелка&quot; 58" o:spid="_x0000_s1026" type="#_x0000_t32" style="position:absolute;margin-left:85.5pt;margin-top:2.6pt;width:65.25pt;height:6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" strokecolor="#4472c4 [3204]" strokeweight=".5pt">
                <v:stroke endarrow="block" joinstyle="miter"/>
              </v:shape>
            </w:pict>
          </mc:Fallback>
        </mc:AlternateContent>
      </w:r>
    </w:p>
    <w:p w14:paraId="55C50692" w14:textId="6A118C62" w:rsidR="005B627B" w:rsidRDefault="005B627B" w:rsidP="00231DFA">
      <w:pPr>
        <w:ind w:left="360"/>
      </w:pPr>
    </w:p>
    <w:p w14:paraId="304E6483" w14:textId="4A72B0B5" w:rsidR="004D626C" w:rsidRDefault="004D626C" w:rsidP="004D626C"/>
    <w:p w14:paraId="53EAC59D" w14:textId="77777777" w:rsidR="004D626C" w:rsidRDefault="004D626C" w:rsidP="004D626C"/>
    <w:p w14:paraId="33514274" w14:textId="662D9B00" w:rsidR="00C86CC4" w:rsidRDefault="00C86CC4" w:rsidP="00385CEE">
      <w:pPr>
        <w:pStyle w:val="a3"/>
        <w:numPr>
          <w:ilvl w:val="0"/>
          <w:numId w:val="2"/>
        </w:numPr>
      </w:pPr>
      <w:r>
        <w:t>DDoS Attack</w:t>
      </w:r>
      <w:r w:rsidR="00385CEE">
        <w:t xml:space="preserve"> </w:t>
      </w:r>
    </w:p>
    <w:p w14:paraId="6A85D29A" w14:textId="3E1FD8B1" w:rsidR="007E50D9" w:rsidRDefault="009A40E1">
      <w:r>
        <w:t>A</w:t>
      </w:r>
      <w:r w:rsidR="00557B75">
        <w:t xml:space="preserve">ccording to </w:t>
      </w:r>
      <w:r w:rsidR="00844C05">
        <w:t>Chinese team of experts( www.hindawi.com 2017) and a survey that the</w:t>
      </w:r>
      <w:r w:rsidR="00731CA5">
        <w:t>y overview ,the low-based DDoS are the new t</w:t>
      </w:r>
      <w:r w:rsidR="009C285A">
        <w:t>h</w:t>
      </w:r>
      <w:r w:rsidR="00731CA5">
        <w:t xml:space="preserve">reat .Much easier to detect high-rated threats are more predictable </w:t>
      </w:r>
      <w:r w:rsidR="009C285A">
        <w:t xml:space="preserve">and can be managed ,but the real danger comes from the </w:t>
      </w:r>
      <w:r w:rsidR="0017403C">
        <w:t>low-rated</w:t>
      </w:r>
      <w:r w:rsidR="006C727D">
        <w:t xml:space="preserve"> DDoS</w:t>
      </w:r>
      <w:r w:rsidR="0017403C">
        <w:t xml:space="preserve"> attackers </w:t>
      </w:r>
      <w:r w:rsidR="006C727D">
        <w:t>,who exploits the vulnerability of TCP periodically sending burst attack packages staying under the radar and avoid being detected by any detection script ,simply because it is very hard to distinguish from the legitimate traffic.</w:t>
      </w:r>
      <w:r w:rsidR="00375090">
        <w:t xml:space="preserve">  </w:t>
      </w:r>
      <w:r>
        <w:t>A</w:t>
      </w:r>
      <w:r w:rsidR="00375090">
        <w:t xml:space="preserve"> packet size detection</w:t>
      </w:r>
      <w:r>
        <w:t xml:space="preserve"> approach that is suggested by above mentioned is a very good way of defending the organisation</w:t>
      </w:r>
      <w:r w:rsidR="00375090">
        <w:t>. It</w:t>
      </w:r>
      <w:r>
        <w:t xml:space="preserve"> can be expressed in this flowchart</w:t>
      </w:r>
      <w:r w:rsidR="00072D95">
        <w:t>:</w:t>
      </w:r>
    </w:p>
    <w:p w14:paraId="7A95D21B" w14:textId="0A467C14" w:rsidR="00503C0F" w:rsidRDefault="009A40E1">
      <w:r>
        <w:rPr>
          <w:noProof/>
        </w:rPr>
        <mc:AlternateContent>
          <mc:Choice Requires="wps">
            <w:drawing>
              <wp:anchor distT="0" distB="0" distL="114300" distR="114300" simplePos="0" relativeHeight="251742208" behindDoc="0" locked="0" layoutInCell="1" allowOverlap="1" wp14:anchorId="72E65408" wp14:editId="665F8BD6">
                <wp:simplePos x="0" y="0"/>
                <wp:positionH relativeFrom="margin">
                  <wp:align>center</wp:align>
                </wp:positionH>
                <wp:positionV relativeFrom="paragraph">
                  <wp:posOffset>43180</wp:posOffset>
                </wp:positionV>
                <wp:extent cx="800100" cy="295275"/>
                <wp:effectExtent l="0" t="0" r="19050" b="28575"/>
                <wp:wrapNone/>
                <wp:docPr id="22" name="Блоксхема: алтернативен процес 22"/>
                <wp:cNvGraphicFramePr/>
                <a:graphic xmlns:a="http://schemas.openxmlformats.org/drawingml/2006/main">
                  <a:graphicData uri="http://schemas.microsoft.com/office/word/2010/wordprocessingShape">
                    <wps:wsp>
                      <wps:cNvSpPr/>
                      <wps:spPr>
                        <a:xfrm>
                          <a:off x="0" y="0"/>
                          <a:ext cx="800100" cy="2952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604B7" w14:textId="22421B66" w:rsidR="009A40E1" w:rsidRDefault="009A40E1" w:rsidP="009A40E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6540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тернативен процес 22" o:spid="_x0000_s1050" type="#_x0000_t176" style="position:absolute;margin-left:0;margin-top:3.4pt;width:63pt;height:23.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" fillcolor="#4472c4 [3204]" strokecolor="#1f3763 [1604]" strokeweight="1pt">
                <v:textbox>
                  <w:txbxContent>
                    <w:p w14:paraId="7C0604B7" w14:textId="22421B66" w:rsidR="009A40E1" w:rsidRDefault="009A40E1" w:rsidP="009A40E1">
                      <w:pPr>
                        <w:jc w:val="center"/>
                      </w:pPr>
                      <w:r>
                        <w:t>Start</w:t>
                      </w:r>
                    </w:p>
                  </w:txbxContent>
                </v:textbox>
                <w10:wrap anchorx="margin"/>
              </v:shape>
            </w:pict>
          </mc:Fallback>
        </mc:AlternateContent>
      </w:r>
    </w:p>
    <w:p w14:paraId="130EE5D9" w14:textId="0BEDEAEB" w:rsidR="008404A3" w:rsidRDefault="008404A3"/>
    <w:p w14:paraId="7273D16A" w14:textId="4159FB15" w:rsidR="008404A3" w:rsidRDefault="00375090">
      <w:r>
        <w:rPr>
          <w:noProof/>
        </w:rPr>
        <mc:AlternateContent>
          <mc:Choice Requires="wps">
            <w:drawing>
              <wp:anchor distT="0" distB="0" distL="114300" distR="114300" simplePos="0" relativeHeight="251756544" behindDoc="0" locked="0" layoutInCell="1" allowOverlap="1" wp14:anchorId="15AD4FD2" wp14:editId="172D1467">
                <wp:simplePos x="0" y="0"/>
                <wp:positionH relativeFrom="column">
                  <wp:posOffset>590549</wp:posOffset>
                </wp:positionH>
                <wp:positionV relativeFrom="paragraph">
                  <wp:posOffset>14605</wp:posOffset>
                </wp:positionV>
                <wp:extent cx="1304925" cy="4686300"/>
                <wp:effectExtent l="0" t="0" r="66675" b="19050"/>
                <wp:wrapNone/>
                <wp:docPr id="63" name="Стрелка: извита наляво 63"/>
                <wp:cNvGraphicFramePr/>
                <a:graphic xmlns:a="http://schemas.openxmlformats.org/drawingml/2006/main">
                  <a:graphicData uri="http://schemas.microsoft.com/office/word/2010/wordprocessingShape">
                    <wps:wsp>
                      <wps:cNvSpPr/>
                      <wps:spPr>
                        <a:xfrm rot="10800000">
                          <a:off x="0" y="0"/>
                          <a:ext cx="1304925" cy="4686300"/>
                        </a:xfrm>
                        <a:prstGeom prst="curvedLeftArrow">
                          <a:avLst>
                            <a:gd name="adj1" fmla="val 0"/>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62E7D" id="Стрелка: извита наляво 63" o:spid="_x0000_s1026" type="#_x0000_t103" style="position:absolute;margin-left:46.5pt;margin-top:1.15pt;width:102.75pt;height:369pt;rotation:18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" adj="18593,20097,5400" fillcolor="#4472c4 [3204]" strokecolor="#1f3763 [1604]" strokeweight="1pt"/>
            </w:pict>
          </mc:Fallback>
        </mc:AlternateContent>
      </w:r>
      <w:r w:rsidR="002E529B">
        <w:rPr>
          <w:noProof/>
        </w:rPr>
        <mc:AlternateContent>
          <mc:Choice Requires="wps">
            <w:drawing>
              <wp:anchor distT="0" distB="0" distL="114300" distR="114300" simplePos="0" relativeHeight="251751424" behindDoc="0" locked="0" layoutInCell="1" allowOverlap="1" wp14:anchorId="08AB9BC6" wp14:editId="5BE96B36">
                <wp:simplePos x="0" y="0"/>
                <wp:positionH relativeFrom="column">
                  <wp:posOffset>3886200</wp:posOffset>
                </wp:positionH>
                <wp:positionV relativeFrom="paragraph">
                  <wp:posOffset>15239</wp:posOffset>
                </wp:positionV>
                <wp:extent cx="1476375" cy="1819275"/>
                <wp:effectExtent l="38100" t="0" r="28575" b="28575"/>
                <wp:wrapNone/>
                <wp:docPr id="50" name="Стрелка: извита надясно 50"/>
                <wp:cNvGraphicFramePr/>
                <a:graphic xmlns:a="http://schemas.openxmlformats.org/drawingml/2006/main">
                  <a:graphicData uri="http://schemas.microsoft.com/office/word/2010/wordprocessingShape">
                    <wps:wsp>
                      <wps:cNvSpPr/>
                      <wps:spPr>
                        <a:xfrm rot="10800000">
                          <a:off x="0" y="0"/>
                          <a:ext cx="1476375" cy="1819275"/>
                        </a:xfrm>
                        <a:prstGeom prst="curvedRightArrow">
                          <a:avLst>
                            <a:gd name="adj1" fmla="val 0"/>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D25B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Стрелка: извита надясно 50" o:spid="_x0000_s1026" type="#_x0000_t102" style="position:absolute;margin-left:306pt;margin-top:1.2pt;width:116.25pt;height:143.25pt;rotation:18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" adj="12836,17218,16200" fillcolor="#4472c4 [3204]" strokecolor="#1f3763 [1604]" strokeweight="1pt"/>
            </w:pict>
          </mc:Fallback>
        </mc:AlternateContent>
      </w:r>
      <w:r w:rsidR="00FB0B85">
        <w:rPr>
          <w:noProof/>
        </w:rPr>
        <mc:AlternateContent>
          <mc:Choice Requires="wps">
            <w:drawing>
              <wp:anchor distT="0" distB="0" distL="114300" distR="114300" simplePos="0" relativeHeight="251749376" behindDoc="0" locked="0" layoutInCell="1" allowOverlap="1" wp14:anchorId="3132047A" wp14:editId="6B110311">
                <wp:simplePos x="0" y="0"/>
                <wp:positionH relativeFrom="margin">
                  <wp:posOffset>1809750</wp:posOffset>
                </wp:positionH>
                <wp:positionV relativeFrom="paragraph">
                  <wp:posOffset>15240</wp:posOffset>
                </wp:positionV>
                <wp:extent cx="2105025" cy="571500"/>
                <wp:effectExtent l="0" t="0" r="28575" b="19050"/>
                <wp:wrapNone/>
                <wp:docPr id="48" name="Блоксхема: процес 48"/>
                <wp:cNvGraphicFramePr/>
                <a:graphic xmlns:a="http://schemas.openxmlformats.org/drawingml/2006/main">
                  <a:graphicData uri="http://schemas.microsoft.com/office/word/2010/wordprocessingShape">
                    <wps:wsp>
                      <wps:cNvSpPr/>
                      <wps:spPr>
                        <a:xfrm>
                          <a:off x="0" y="0"/>
                          <a:ext cx="2105025"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4BC54" w14:textId="2FF1BCDA" w:rsidR="00FB0B85" w:rsidRDefault="00FB0B85" w:rsidP="00FB0B85">
                            <w:pPr>
                              <w:jc w:val="center"/>
                            </w:pPr>
                            <w:r>
                              <w:t xml:space="preserve">Input scanned </w:t>
                            </w:r>
                            <w:r w:rsidR="00B12538">
                              <w:t xml:space="preserve">traffic, </w:t>
                            </w:r>
                            <w:proofErr w:type="gramStart"/>
                            <w:r w:rsidR="00B12538">
                              <w:t>packets</w:t>
                            </w:r>
                            <w:proofErr w:type="gramEnd"/>
                            <w:r w:rsidR="002E529B">
                              <w:t xml:space="preserve"> and network flows</w:t>
                            </w:r>
                          </w:p>
                          <w:p w14:paraId="68524AF3" w14:textId="7D21BA2D" w:rsidR="002E529B" w:rsidRDefault="002E529B" w:rsidP="00FB0B85">
                            <w:pPr>
                              <w:jc w:val="center"/>
                            </w:pPr>
                          </w:p>
                          <w:p w14:paraId="41F9594E" w14:textId="77777777" w:rsidR="00FB0B85" w:rsidRDefault="00FB0B85" w:rsidP="00FB0B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2047A" id="Блоксхема: процес 48" o:spid="_x0000_s1051" type="#_x0000_t109" style="position:absolute;margin-left:142.5pt;margin-top:1.2pt;width:165.75pt;height: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" fillcolor="#4472c4 [3204]" strokecolor="#1f3763 [1604]" strokeweight="1pt">
                <v:textbox>
                  <w:txbxContent>
                    <w:p w14:paraId="7404BC54" w14:textId="2FF1BCDA" w:rsidR="00FB0B85" w:rsidRDefault="00FB0B85" w:rsidP="00FB0B85">
                      <w:pPr>
                        <w:jc w:val="center"/>
                      </w:pPr>
                      <w:r>
                        <w:t xml:space="preserve">Input scanned </w:t>
                      </w:r>
                      <w:r w:rsidR="00B12538">
                        <w:t xml:space="preserve">traffic, </w:t>
                      </w:r>
                      <w:proofErr w:type="gramStart"/>
                      <w:r w:rsidR="00B12538">
                        <w:t>packets</w:t>
                      </w:r>
                      <w:proofErr w:type="gramEnd"/>
                      <w:r w:rsidR="002E529B">
                        <w:t xml:space="preserve"> and network flows</w:t>
                      </w:r>
                    </w:p>
                    <w:p w14:paraId="68524AF3" w14:textId="7D21BA2D" w:rsidR="002E529B" w:rsidRDefault="002E529B" w:rsidP="00FB0B85">
                      <w:pPr>
                        <w:jc w:val="center"/>
                      </w:pPr>
                    </w:p>
                    <w:p w14:paraId="41F9594E" w14:textId="77777777" w:rsidR="00FB0B85" w:rsidRDefault="00FB0B85" w:rsidP="00FB0B85"/>
                  </w:txbxContent>
                </v:textbox>
                <w10:wrap anchorx="margin"/>
              </v:shape>
            </w:pict>
          </mc:Fallback>
        </mc:AlternateContent>
      </w:r>
    </w:p>
    <w:p w14:paraId="6C6ACEC9" w14:textId="53147F05" w:rsidR="004E77E7" w:rsidRDefault="00F54FD4">
      <w:r>
        <w:rPr>
          <w:noProof/>
        </w:rPr>
        <mc:AlternateContent>
          <mc:Choice Requires="wps">
            <w:drawing>
              <wp:anchor distT="0" distB="0" distL="114300" distR="114300" simplePos="0" relativeHeight="251755520" behindDoc="0" locked="0" layoutInCell="1" allowOverlap="1" wp14:anchorId="3F657268" wp14:editId="0B077C25">
                <wp:simplePos x="0" y="0"/>
                <wp:positionH relativeFrom="column">
                  <wp:posOffset>2828925</wp:posOffset>
                </wp:positionH>
                <wp:positionV relativeFrom="paragraph">
                  <wp:posOffset>291465</wp:posOffset>
                </wp:positionV>
                <wp:extent cx="73660" cy="352425"/>
                <wp:effectExtent l="0" t="0" r="78740" b="47625"/>
                <wp:wrapNone/>
                <wp:docPr id="62" name="Съединител &quot;права стрелка&quot; 62"/>
                <wp:cNvGraphicFramePr/>
                <a:graphic xmlns:a="http://schemas.openxmlformats.org/drawingml/2006/main">
                  <a:graphicData uri="http://schemas.microsoft.com/office/word/2010/wordprocessingShape">
                    <wps:wsp>
                      <wps:cNvCnPr/>
                      <wps:spPr>
                        <a:xfrm>
                          <a:off x="0" y="0"/>
                          <a:ext cx="7366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342CF" id="Съединител &quot;права стрелка&quot; 62" o:spid="_x0000_s1026" type="#_x0000_t32" style="position:absolute;margin-left:222.75pt;margin-top:22.95pt;width:5.8pt;height:2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" strokecolor="#4472c4 [3204]" strokeweight=".5pt">
                <v:stroke endarrow="block" joinstyle="miter"/>
              </v:shape>
            </w:pict>
          </mc:Fallback>
        </mc:AlternateContent>
      </w:r>
    </w:p>
    <w:p w14:paraId="075D7628" w14:textId="12530875" w:rsidR="004E77E7" w:rsidRDefault="004E77E7"/>
    <w:p w14:paraId="0A9B04B4" w14:textId="01F878F3" w:rsidR="004E77E7" w:rsidRDefault="002E529B" w:rsidP="002E529B">
      <w:pPr>
        <w:tabs>
          <w:tab w:val="left" w:pos="6045"/>
        </w:tabs>
      </w:pPr>
      <w:r>
        <w:rPr>
          <w:noProof/>
        </w:rPr>
        <mc:AlternateContent>
          <mc:Choice Requires="wps">
            <w:drawing>
              <wp:anchor distT="0" distB="0" distL="114300" distR="114300" simplePos="0" relativeHeight="251750400" behindDoc="0" locked="0" layoutInCell="1" allowOverlap="1" wp14:anchorId="72E01953" wp14:editId="7509338B">
                <wp:simplePos x="0" y="0"/>
                <wp:positionH relativeFrom="margin">
                  <wp:align>center</wp:align>
                </wp:positionH>
                <wp:positionV relativeFrom="paragraph">
                  <wp:posOffset>34290</wp:posOffset>
                </wp:positionV>
                <wp:extent cx="2600325" cy="1847850"/>
                <wp:effectExtent l="19050" t="19050" r="47625" b="38100"/>
                <wp:wrapNone/>
                <wp:docPr id="49" name="Блоксхема: решение 49"/>
                <wp:cNvGraphicFramePr/>
                <a:graphic xmlns:a="http://schemas.openxmlformats.org/drawingml/2006/main">
                  <a:graphicData uri="http://schemas.microsoft.com/office/word/2010/wordprocessingShape">
                    <wps:wsp>
                      <wps:cNvSpPr/>
                      <wps:spPr>
                        <a:xfrm>
                          <a:off x="0" y="0"/>
                          <a:ext cx="2600325" cy="1847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9584D" w14:textId="46E32097" w:rsidR="00FB0B85" w:rsidRDefault="00F54FD4" w:rsidP="00FB0B85">
                            <w:pPr>
                              <w:jc w:val="center"/>
                            </w:pPr>
                            <w:r>
                              <w:t>T</w:t>
                            </w:r>
                            <w:r w:rsidR="002E529B">
                              <w:t xml:space="preserve">ime is less or equals time intervals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01953" id="Блоксхема: решение 49" o:spid="_x0000_s1052" type="#_x0000_t110" style="position:absolute;margin-left:0;margin-top:2.7pt;width:204.75pt;height:145.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" fillcolor="#4472c4 [3204]" strokecolor="#1f3763 [1604]" strokeweight="1pt">
                <v:textbox>
                  <w:txbxContent>
                    <w:p w14:paraId="6F29584D" w14:textId="46E32097" w:rsidR="00FB0B85" w:rsidRDefault="00F54FD4" w:rsidP="00FB0B85">
                      <w:pPr>
                        <w:jc w:val="center"/>
                      </w:pPr>
                      <w:r>
                        <w:t>T</w:t>
                      </w:r>
                      <w:r w:rsidR="002E529B">
                        <w:t xml:space="preserve">ime is less or equals time intervals </w:t>
                      </w:r>
                    </w:p>
                  </w:txbxContent>
                </v:textbox>
                <w10:wrap anchorx="margin"/>
              </v:shape>
            </w:pict>
          </mc:Fallback>
        </mc:AlternateContent>
      </w:r>
      <w:r>
        <w:tab/>
      </w:r>
    </w:p>
    <w:p w14:paraId="1D651AD9" w14:textId="6D691716" w:rsidR="004E77E7" w:rsidRDefault="004E77E7"/>
    <w:p w14:paraId="53B938B6" w14:textId="533F2773" w:rsidR="004E77E7" w:rsidRDefault="004D626C" w:rsidP="004D626C">
      <w:pPr>
        <w:tabs>
          <w:tab w:val="left" w:pos="6735"/>
        </w:tabs>
      </w:pPr>
      <w:r>
        <w:tab/>
        <w:t>Y</w:t>
      </w:r>
    </w:p>
    <w:p w14:paraId="2EA29502" w14:textId="1DFE07F3" w:rsidR="004E77E7" w:rsidRDefault="004E77E7"/>
    <w:p w14:paraId="2FA90037" w14:textId="6075CC6A" w:rsidR="004E77E7" w:rsidRDefault="004E77E7"/>
    <w:p w14:paraId="438EE95C" w14:textId="04EE642F" w:rsidR="004E77E7" w:rsidRDefault="004E77E7"/>
    <w:p w14:paraId="4A1F2745" w14:textId="0C8D74FC" w:rsidR="004E77E7" w:rsidRDefault="002E529B">
      <w:r>
        <w:rPr>
          <w:noProof/>
        </w:rPr>
        <mc:AlternateContent>
          <mc:Choice Requires="wps">
            <w:drawing>
              <wp:anchor distT="0" distB="0" distL="114300" distR="114300" simplePos="0" relativeHeight="251752448" behindDoc="0" locked="0" layoutInCell="1" allowOverlap="1" wp14:anchorId="0A225AE6" wp14:editId="52A9855B">
                <wp:simplePos x="0" y="0"/>
                <wp:positionH relativeFrom="column">
                  <wp:posOffset>2811781</wp:posOffset>
                </wp:positionH>
                <wp:positionV relativeFrom="paragraph">
                  <wp:posOffset>149225</wp:posOffset>
                </wp:positionV>
                <wp:extent cx="45719" cy="478790"/>
                <wp:effectExtent l="38100" t="0" r="50165" b="54610"/>
                <wp:wrapNone/>
                <wp:docPr id="51" name="Съединител &quot;права стрелка&quot; 51"/>
                <wp:cNvGraphicFramePr/>
                <a:graphic xmlns:a="http://schemas.openxmlformats.org/drawingml/2006/main">
                  <a:graphicData uri="http://schemas.microsoft.com/office/word/2010/wordprocessingShape">
                    <wps:wsp>
                      <wps:cNvCnPr/>
                      <wps:spPr>
                        <a:xfrm flipH="1">
                          <a:off x="0" y="0"/>
                          <a:ext cx="45719" cy="478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FE44D" id="Съединител &quot;права стрелка&quot; 51" o:spid="_x0000_s1026" type="#_x0000_t32" style="position:absolute;margin-left:221.4pt;margin-top:11.75pt;width:3.6pt;height:37.7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" strokecolor="#4472c4 [3204]" strokeweight=".5pt">
                <v:stroke endarrow="block" joinstyle="miter"/>
              </v:shape>
            </w:pict>
          </mc:Fallback>
        </mc:AlternateContent>
      </w:r>
    </w:p>
    <w:p w14:paraId="321EA0DF" w14:textId="26F873D6" w:rsidR="004E77E7" w:rsidRDefault="002E529B" w:rsidP="002E529B">
      <w:pPr>
        <w:tabs>
          <w:tab w:val="left" w:pos="5055"/>
        </w:tabs>
      </w:pPr>
      <w:r>
        <w:tab/>
        <w:t>N</w:t>
      </w:r>
    </w:p>
    <w:p w14:paraId="2F59AFB4" w14:textId="47E61866" w:rsidR="004E77E7" w:rsidRDefault="002E529B">
      <w:r>
        <w:rPr>
          <w:noProof/>
        </w:rPr>
        <mc:AlternateContent>
          <mc:Choice Requires="wps">
            <w:drawing>
              <wp:anchor distT="0" distB="0" distL="114300" distR="114300" simplePos="0" relativeHeight="251747328" behindDoc="0" locked="0" layoutInCell="1" allowOverlap="1" wp14:anchorId="2136F707" wp14:editId="5349A716">
                <wp:simplePos x="0" y="0"/>
                <wp:positionH relativeFrom="margin">
                  <wp:align>center</wp:align>
                </wp:positionH>
                <wp:positionV relativeFrom="paragraph">
                  <wp:posOffset>35560</wp:posOffset>
                </wp:positionV>
                <wp:extent cx="2085975" cy="457200"/>
                <wp:effectExtent l="0" t="0" r="28575" b="19050"/>
                <wp:wrapNone/>
                <wp:docPr id="39" name="Блоксхема: процес 39"/>
                <wp:cNvGraphicFramePr/>
                <a:graphic xmlns:a="http://schemas.openxmlformats.org/drawingml/2006/main">
                  <a:graphicData uri="http://schemas.microsoft.com/office/word/2010/wordprocessingShape">
                    <wps:wsp>
                      <wps:cNvSpPr/>
                      <wps:spPr>
                        <a:xfrm>
                          <a:off x="0" y="0"/>
                          <a:ext cx="2085975"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84DB2" w14:textId="292BC999" w:rsidR="002E529B" w:rsidRDefault="002E529B" w:rsidP="002E529B">
                            <w:pPr>
                              <w:jc w:val="center"/>
                            </w:pPr>
                            <w:r>
                              <w:t xml:space="preserve">Algorithm and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6F707" id="Блоксхема: процес 39" o:spid="_x0000_s1053" type="#_x0000_t109" style="position:absolute;margin-left:0;margin-top:2.8pt;width:164.25pt;height:36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" fillcolor="#4472c4 [3204]" strokecolor="#1f3763 [1604]" strokeweight="1pt">
                <v:textbox>
                  <w:txbxContent>
                    <w:p w14:paraId="06784DB2" w14:textId="292BC999" w:rsidR="002E529B" w:rsidRDefault="002E529B" w:rsidP="002E529B">
                      <w:pPr>
                        <w:jc w:val="center"/>
                      </w:pPr>
                      <w:r>
                        <w:t xml:space="preserve">Algorithm and methods </w:t>
                      </w:r>
                    </w:p>
                  </w:txbxContent>
                </v:textbox>
                <w10:wrap anchorx="margin"/>
              </v:shape>
            </w:pict>
          </mc:Fallback>
        </mc:AlternateContent>
      </w:r>
    </w:p>
    <w:p w14:paraId="569C55AF" w14:textId="62BF2E55" w:rsidR="004E77E7" w:rsidRDefault="002E529B">
      <w:r>
        <w:rPr>
          <w:noProof/>
        </w:rPr>
        <mc:AlternateContent>
          <mc:Choice Requires="wps">
            <w:drawing>
              <wp:anchor distT="0" distB="0" distL="114300" distR="114300" simplePos="0" relativeHeight="251753472" behindDoc="0" locked="0" layoutInCell="1" allowOverlap="1" wp14:anchorId="5B6162D2" wp14:editId="6E1ACF2A">
                <wp:simplePos x="0" y="0"/>
                <wp:positionH relativeFrom="column">
                  <wp:posOffset>2857500</wp:posOffset>
                </wp:positionH>
                <wp:positionV relativeFrom="paragraph">
                  <wp:posOffset>197485</wp:posOffset>
                </wp:positionV>
                <wp:extent cx="45719" cy="438150"/>
                <wp:effectExtent l="38100" t="0" r="69215" b="57150"/>
                <wp:wrapNone/>
                <wp:docPr id="55" name="Съединител &quot;права стрелка&quot; 55"/>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61F8" id="Съединител &quot;права стрелка&quot; 55" o:spid="_x0000_s1026" type="#_x0000_t32" style="position:absolute;margin-left:225pt;margin-top:15.55pt;width:3.6pt;height:3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6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" strokecolor="#4472c4 [3204]" strokeweight=".5pt">
                <v:stroke endarrow="block" joinstyle="miter"/>
              </v:shape>
            </w:pict>
          </mc:Fallback>
        </mc:AlternateContent>
      </w:r>
    </w:p>
    <w:p w14:paraId="1A83C4FC" w14:textId="0D010797" w:rsidR="004E77E7" w:rsidRDefault="004E77E7"/>
    <w:p w14:paraId="52CACD99" w14:textId="7E7FC742" w:rsidR="004E77E7" w:rsidRDefault="002E529B">
      <w:r>
        <w:rPr>
          <w:noProof/>
        </w:rPr>
        <mc:AlternateContent>
          <mc:Choice Requires="wps">
            <w:drawing>
              <wp:anchor distT="0" distB="0" distL="114300" distR="114300" simplePos="0" relativeHeight="251754496" behindDoc="0" locked="0" layoutInCell="1" allowOverlap="1" wp14:anchorId="66B71931" wp14:editId="76057149">
                <wp:simplePos x="0" y="0"/>
                <wp:positionH relativeFrom="margin">
                  <wp:posOffset>1933575</wp:posOffset>
                </wp:positionH>
                <wp:positionV relativeFrom="paragraph">
                  <wp:posOffset>54609</wp:posOffset>
                </wp:positionV>
                <wp:extent cx="1895475" cy="1343025"/>
                <wp:effectExtent l="19050" t="19050" r="28575" b="47625"/>
                <wp:wrapNone/>
                <wp:docPr id="60" name="Блоксхема: решение 60"/>
                <wp:cNvGraphicFramePr/>
                <a:graphic xmlns:a="http://schemas.openxmlformats.org/drawingml/2006/main">
                  <a:graphicData uri="http://schemas.microsoft.com/office/word/2010/wordprocessingShape">
                    <wps:wsp>
                      <wps:cNvSpPr/>
                      <wps:spPr>
                        <a:xfrm>
                          <a:off x="0" y="0"/>
                          <a:ext cx="1895475" cy="1343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D9DA2" w14:textId="4ECCE5A5" w:rsidR="00F57A1F" w:rsidRDefault="00F57A1F" w:rsidP="00F57A1F">
                            <w:pPr>
                              <w:jc w:val="center"/>
                            </w:pPr>
                            <w:r>
                              <w:t>Calculate the mean packet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71931" id="Блоксхема: решение 60" o:spid="_x0000_s1054" type="#_x0000_t110" style="position:absolute;margin-left:152.25pt;margin-top:4.3pt;width:149.25pt;height:105.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" fillcolor="#4472c4 [3204]" strokecolor="#1f3763 [1604]" strokeweight="1pt">
                <v:textbox>
                  <w:txbxContent>
                    <w:p w14:paraId="730D9DA2" w14:textId="4ECCE5A5" w:rsidR="00F57A1F" w:rsidRDefault="00F57A1F" w:rsidP="00F57A1F">
                      <w:pPr>
                        <w:jc w:val="center"/>
                      </w:pPr>
                      <w:r>
                        <w:t>Calculate the mean packet size</w:t>
                      </w:r>
                    </w:p>
                  </w:txbxContent>
                </v:textbox>
                <w10:wrap anchorx="margin"/>
              </v:shape>
            </w:pict>
          </mc:Fallback>
        </mc:AlternateContent>
      </w:r>
    </w:p>
    <w:p w14:paraId="729F3366" w14:textId="3E8460F2" w:rsidR="004E77E7" w:rsidRDefault="004D626C" w:rsidP="004D626C">
      <w:pPr>
        <w:tabs>
          <w:tab w:val="left" w:pos="2610"/>
          <w:tab w:val="left" w:pos="6390"/>
        </w:tabs>
      </w:pPr>
      <w:r>
        <w:rPr>
          <w:noProof/>
        </w:rPr>
        <mc:AlternateContent>
          <mc:Choice Requires="wps">
            <w:drawing>
              <wp:anchor distT="0" distB="0" distL="114300" distR="114300" simplePos="0" relativeHeight="251743232" behindDoc="0" locked="0" layoutInCell="1" allowOverlap="1" wp14:anchorId="21881E6A" wp14:editId="26369498">
                <wp:simplePos x="0" y="0"/>
                <wp:positionH relativeFrom="column">
                  <wp:posOffset>4543425</wp:posOffset>
                </wp:positionH>
                <wp:positionV relativeFrom="paragraph">
                  <wp:posOffset>216535</wp:posOffset>
                </wp:positionV>
                <wp:extent cx="914400" cy="612648"/>
                <wp:effectExtent l="0" t="0" r="19050" b="16510"/>
                <wp:wrapNone/>
                <wp:docPr id="31" name="Блоксхема: процес 31"/>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A38EC" w14:textId="1D7251FF" w:rsidR="004D626C" w:rsidRDefault="004D626C" w:rsidP="004D626C">
                            <w:pPr>
                              <w:jc w:val="center"/>
                            </w:pPr>
                            <w:r>
                              <w:t xml:space="preserve">Raise </w:t>
                            </w:r>
                            <w:r w:rsidR="00B12538">
                              <w:t>low-rate</w:t>
                            </w:r>
                            <w:r>
                              <w:t xml:space="preserve"> DDoS attack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81E6A" id="Блоксхема: процес 31" o:spid="_x0000_s1055" type="#_x0000_t109" style="position:absolute;margin-left:357.75pt;margin-top:17.05pt;width:1in;height:48.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" fillcolor="#4472c4 [3204]" strokecolor="#1f3763 [1604]" strokeweight="1pt">
                <v:textbox>
                  <w:txbxContent>
                    <w:p w14:paraId="5F0A38EC" w14:textId="1D7251FF" w:rsidR="004D626C" w:rsidRDefault="004D626C" w:rsidP="004D626C">
                      <w:pPr>
                        <w:jc w:val="center"/>
                      </w:pPr>
                      <w:r>
                        <w:t xml:space="preserve">Raise </w:t>
                      </w:r>
                      <w:r w:rsidR="00B12538">
                        <w:t>low-rate</w:t>
                      </w:r>
                      <w:r>
                        <w:t xml:space="preserve"> DDoS attack alarm</w:t>
                      </w:r>
                    </w:p>
                  </w:txbxContent>
                </v:textbox>
              </v:shape>
            </w:pict>
          </mc:Fallback>
        </mc:AlternateContent>
      </w:r>
      <w:r w:rsidR="00F57A1F">
        <w:tab/>
        <w:t>N</w:t>
      </w:r>
      <w:r>
        <w:tab/>
      </w:r>
      <w:r w:rsidR="00072D95">
        <w:t>Y</w:t>
      </w:r>
    </w:p>
    <w:p w14:paraId="381C10DD" w14:textId="736F0C38" w:rsidR="004E77E7" w:rsidRDefault="004D626C">
      <w:r>
        <w:rPr>
          <w:noProof/>
        </w:rPr>
        <mc:AlternateContent>
          <mc:Choice Requires="wps">
            <w:drawing>
              <wp:anchor distT="0" distB="0" distL="114300" distR="114300" simplePos="0" relativeHeight="251757568" behindDoc="0" locked="0" layoutInCell="1" allowOverlap="1" wp14:anchorId="1AFF720C" wp14:editId="2D4FE4D4">
                <wp:simplePos x="0" y="0"/>
                <wp:positionH relativeFrom="column">
                  <wp:posOffset>3771900</wp:posOffset>
                </wp:positionH>
                <wp:positionV relativeFrom="paragraph">
                  <wp:posOffset>178435</wp:posOffset>
                </wp:positionV>
                <wp:extent cx="809625" cy="45719"/>
                <wp:effectExtent l="0" t="38100" r="47625" b="88265"/>
                <wp:wrapNone/>
                <wp:docPr id="64" name="Съединител &quot;права стрелка&quot; 64"/>
                <wp:cNvGraphicFramePr/>
                <a:graphic xmlns:a="http://schemas.openxmlformats.org/drawingml/2006/main">
                  <a:graphicData uri="http://schemas.microsoft.com/office/word/2010/wordprocessingShape">
                    <wps:wsp>
                      <wps:cNvCnPr/>
                      <wps:spPr>
                        <a:xfrm>
                          <a:off x="0" y="0"/>
                          <a:ext cx="809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42BA5" id="Съединител &quot;права стрелка&quot; 64" o:spid="_x0000_s1026" type="#_x0000_t32" style="position:absolute;margin-left:297pt;margin-top:14.05pt;width:63.75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" strokecolor="#4472c4 [3204]" strokeweight=".5pt">
                <v:stroke endarrow="block" joinstyle="miter"/>
              </v:shape>
            </w:pict>
          </mc:Fallback>
        </mc:AlternateContent>
      </w:r>
    </w:p>
    <w:p w14:paraId="04225D27" w14:textId="29009112" w:rsidR="004E77E7" w:rsidRDefault="004E77E7"/>
    <w:p w14:paraId="2B2457B8" w14:textId="607A0104" w:rsidR="0005507D" w:rsidRDefault="0005507D"/>
    <w:p w14:paraId="15F212A1" w14:textId="39B37B38" w:rsidR="0005507D" w:rsidRDefault="0005507D"/>
    <w:p w14:paraId="358AE1F2" w14:textId="2C0AC925" w:rsidR="0005507D" w:rsidRDefault="0005507D"/>
    <w:p w14:paraId="565CCAAA" w14:textId="40D7D0CC" w:rsidR="0005507D" w:rsidRDefault="0005507D"/>
    <w:p w14:paraId="3271F14F" w14:textId="7559414D" w:rsidR="0005507D" w:rsidRDefault="0005507D">
      <w:r>
        <w:t>This is a</w:t>
      </w:r>
      <w:r w:rsidR="008F28C8">
        <w:t>n</w:t>
      </w:r>
      <w:r>
        <w:t xml:space="preserve"> example of RUDY (R-U-Dead-Yet) -this attack script for example slowly opens several connections and tries to keep them open </w:t>
      </w:r>
      <w:proofErr w:type="gramStart"/>
      <w:r>
        <w:t>as long as</w:t>
      </w:r>
      <w:proofErr w:type="gramEnd"/>
      <w:r>
        <w:t xml:space="preserve"> possible </w:t>
      </w:r>
      <w:r w:rsidR="008F28C8">
        <w:t xml:space="preserve">and guarantee more </w:t>
      </w:r>
      <w:r w:rsidR="00B12538">
        <w:t>requests</w:t>
      </w:r>
      <w:r w:rsidR="008F28C8">
        <w:t xml:space="preserve"> been send (Imperva 2021)</w:t>
      </w:r>
    </w:p>
    <w:p w14:paraId="4F21DFB2" w14:textId="309ED796" w:rsidR="0005507D" w:rsidRDefault="0005507D">
      <w:r>
        <w:rPr>
          <w:noProof/>
        </w:rPr>
        <w:drawing>
          <wp:inline distT="0" distB="0" distL="0" distR="0" wp14:anchorId="4CA21EE9" wp14:editId="5652988F">
            <wp:extent cx="6407433" cy="2486025"/>
            <wp:effectExtent l="0" t="0" r="0" b="0"/>
            <wp:docPr id="69" name="Картина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249" cy="2490609"/>
                    </a:xfrm>
                    <a:prstGeom prst="rect">
                      <a:avLst/>
                    </a:prstGeom>
                    <a:noFill/>
                  </pic:spPr>
                </pic:pic>
              </a:graphicData>
            </a:graphic>
          </wp:inline>
        </w:drawing>
      </w:r>
    </w:p>
    <w:p w14:paraId="5AF6FE66" w14:textId="77777777" w:rsidR="0005507D" w:rsidRDefault="0005507D"/>
    <w:p w14:paraId="6AB5B60A" w14:textId="77777777" w:rsidR="0005507D" w:rsidRDefault="0005507D"/>
    <w:p w14:paraId="4E91A0B8" w14:textId="77777777" w:rsidR="0005507D" w:rsidRDefault="0005507D"/>
    <w:p w14:paraId="0B7D50F3" w14:textId="77777777" w:rsidR="0005507D" w:rsidRDefault="0005507D"/>
    <w:p w14:paraId="5E163297" w14:textId="7F1FC21A" w:rsidR="0037487D" w:rsidRDefault="00375090">
      <w:r>
        <w:t>Regardless those preventative measures and methods</w:t>
      </w:r>
      <w:r w:rsidR="002C1487">
        <w:t>,</w:t>
      </w:r>
      <w:r>
        <w:t xml:space="preserve"> detecting preventing </w:t>
      </w:r>
      <w:r w:rsidR="002C1487">
        <w:t>and</w:t>
      </w:r>
      <w:r>
        <w:t xml:space="preserve"> protecting the agency</w:t>
      </w:r>
      <w:r w:rsidR="0005507D">
        <w:t xml:space="preserve"> will be</w:t>
      </w:r>
      <w:r w:rsidR="002C1487">
        <w:t xml:space="preserve"> needed and</w:t>
      </w:r>
      <w:r w:rsidR="0005507D">
        <w:t xml:space="preserve"> delivered </w:t>
      </w:r>
      <w:r w:rsidR="00216885">
        <w:t>using</w:t>
      </w:r>
      <w:r w:rsidR="00C11259">
        <w:t xml:space="preserve"> some exception handling to manage any </w:t>
      </w:r>
      <w:r w:rsidR="00216885">
        <w:t>special events</w:t>
      </w:r>
      <w:r w:rsidR="002C1487">
        <w:t xml:space="preserve"> while the program runs</w:t>
      </w:r>
      <w:r w:rsidR="00C11259">
        <w:t xml:space="preserve"> </w:t>
      </w:r>
      <w:r w:rsidR="00C11259">
        <w:rPr>
          <w:rFonts w:ascii="Open Sans" w:hAnsi="Open Sans" w:cs="Open Sans"/>
          <w:color w:val="000000"/>
          <w:sz w:val="20"/>
          <w:szCs w:val="20"/>
          <w:shd w:val="clear" w:color="auto" w:fill="FFFFFF"/>
        </w:rPr>
        <w:t>(Definitions and Hope, 2021)</w:t>
      </w:r>
      <w:r w:rsidR="008A1B36">
        <w:rPr>
          <w:rFonts w:ascii="Open Sans" w:hAnsi="Open Sans" w:cs="Open Sans"/>
          <w:color w:val="000000"/>
          <w:sz w:val="20"/>
          <w:szCs w:val="20"/>
          <w:shd w:val="clear" w:color="auto" w:fill="FFFFFF"/>
        </w:rPr>
        <w:t xml:space="preserve">, so we can cut or continue some certain </w:t>
      </w:r>
      <w:r w:rsidR="00B12538">
        <w:rPr>
          <w:rFonts w:ascii="Open Sans" w:hAnsi="Open Sans" w:cs="Open Sans"/>
          <w:color w:val="000000"/>
          <w:sz w:val="20"/>
          <w:szCs w:val="20"/>
          <w:shd w:val="clear" w:color="auto" w:fill="FFFFFF"/>
        </w:rPr>
        <w:t>process. Exception</w:t>
      </w:r>
      <w:r w:rsidR="000948BE">
        <w:rPr>
          <w:rFonts w:ascii="Open Sans" w:hAnsi="Open Sans" w:cs="Open Sans"/>
          <w:color w:val="000000"/>
          <w:sz w:val="20"/>
          <w:szCs w:val="20"/>
          <w:shd w:val="clear" w:color="auto" w:fill="FFFFFF"/>
        </w:rPr>
        <w:t xml:space="preserve"> handling needs to be not only used but also captured in the software we </w:t>
      </w:r>
      <w:r w:rsidR="00B12538">
        <w:rPr>
          <w:rFonts w:ascii="Open Sans" w:hAnsi="Open Sans" w:cs="Open Sans"/>
          <w:color w:val="000000"/>
          <w:sz w:val="20"/>
          <w:szCs w:val="20"/>
          <w:shd w:val="clear" w:color="auto" w:fill="FFFFFF"/>
        </w:rPr>
        <w:t>use:</w:t>
      </w:r>
    </w:p>
    <w:p w14:paraId="0F0A2113" w14:textId="17BF2B6D" w:rsidR="00C11259" w:rsidRDefault="00C11259"/>
    <w:p w14:paraId="1BF1A288" w14:textId="1FF4FC26" w:rsidR="00C11259" w:rsidRDefault="00C11259"/>
    <w:p w14:paraId="1479EEE3" w14:textId="24CE2CF8" w:rsidR="00C11259" w:rsidRPr="008A1B36" w:rsidRDefault="00C11259">
      <w:pPr>
        <w:rPr>
          <w:b/>
          <w:bCs/>
        </w:rPr>
      </w:pPr>
    </w:p>
    <w:tbl>
      <w:tblPr>
        <w:tblpPr w:leftFromText="180" w:rightFromText="180" w:vertAnchor="page" w:horzAnchor="margin" w:tblpXSpec="center" w:tblpY="10771"/>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436"/>
      </w:tblGrid>
      <w:tr w:rsidR="00216885" w:rsidRPr="00C11259" w14:paraId="2E043349" w14:textId="77777777" w:rsidTr="00216885">
        <w:trPr>
          <w:gridAfter w:val="1"/>
        </w:trPr>
        <w:tc>
          <w:tcPr>
            <w:tcW w:w="0" w:type="auto"/>
            <w:shd w:val="clear" w:color="auto" w:fill="FFFFFF"/>
            <w:vAlign w:val="center"/>
            <w:hideMark/>
          </w:tcPr>
          <w:p w14:paraId="61525142" w14:textId="77777777" w:rsidR="00216885" w:rsidRPr="00C11259" w:rsidRDefault="00216885" w:rsidP="00216885">
            <w:pPr>
              <w:spacing w:after="0" w:line="240" w:lineRule="auto"/>
              <w:rPr>
                <w:rFonts w:ascii="Times New Roman" w:eastAsia="Times New Roman" w:hAnsi="Times New Roman" w:cs="Times New Roman"/>
                <w:b/>
                <w:bCs/>
                <w:sz w:val="24"/>
                <w:szCs w:val="24"/>
                <w:lang w:eastAsia="en-GB"/>
              </w:rPr>
            </w:pPr>
          </w:p>
        </w:tc>
      </w:tr>
      <w:tr w:rsidR="008A1B36" w:rsidRPr="008A1B36" w14:paraId="3EBA359E" w14:textId="77777777" w:rsidTr="00216885">
        <w:trPr>
          <w:gridAfter w:val="1"/>
        </w:trPr>
        <w:tc>
          <w:tcPr>
            <w:tcW w:w="0" w:type="auto"/>
            <w:shd w:val="clear" w:color="auto" w:fill="FFFFFF"/>
            <w:tcMar>
              <w:top w:w="0" w:type="dxa"/>
              <w:left w:w="150" w:type="dxa"/>
              <w:bottom w:w="0" w:type="dxa"/>
              <w:right w:w="150" w:type="dxa"/>
            </w:tcMar>
            <w:hideMark/>
          </w:tcPr>
          <w:p w14:paraId="723036FB"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import '</w:t>
            </w:r>
            <w:proofErr w:type="spellStart"/>
            <w:r w:rsidRPr="00C11259">
              <w:rPr>
                <w:rFonts w:ascii="Consolas" w:eastAsia="Times New Roman" w:hAnsi="Consolas" w:cs="Segoe UI"/>
                <w:b/>
                <w:bCs/>
                <w:sz w:val="18"/>
                <w:szCs w:val="18"/>
                <w:lang w:eastAsia="en-GB"/>
              </w:rPr>
              <w:t>dart:io</w:t>
            </w:r>
            <w:proofErr w:type="spellEnd"/>
            <w:r w:rsidRPr="00C11259">
              <w:rPr>
                <w:rFonts w:ascii="Consolas" w:eastAsia="Times New Roman" w:hAnsi="Consolas" w:cs="Segoe UI"/>
                <w:b/>
                <w:bCs/>
                <w:sz w:val="18"/>
                <w:szCs w:val="18"/>
                <w:lang w:eastAsia="en-GB"/>
              </w:rPr>
              <w:t>';</w:t>
            </w:r>
          </w:p>
        </w:tc>
      </w:tr>
      <w:tr w:rsidR="008A1B36" w:rsidRPr="008A1B36" w14:paraId="325B7884" w14:textId="77777777" w:rsidTr="00216885">
        <w:tc>
          <w:tcPr>
            <w:tcW w:w="1290" w:type="dxa"/>
            <w:shd w:val="clear" w:color="auto" w:fill="auto"/>
            <w:noWrap/>
            <w:tcMar>
              <w:top w:w="0" w:type="dxa"/>
              <w:left w:w="150" w:type="dxa"/>
              <w:bottom w:w="0" w:type="dxa"/>
              <w:right w:w="150" w:type="dxa"/>
            </w:tcMar>
            <w:hideMark/>
          </w:tcPr>
          <w:p w14:paraId="08A7C0C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269A2AC4"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p w14:paraId="036770B5" w14:textId="77777777" w:rsidR="00216885" w:rsidRPr="00C11259" w:rsidRDefault="00216885" w:rsidP="00216885">
            <w:pPr>
              <w:spacing w:after="0" w:line="300" w:lineRule="atLeast"/>
              <w:jc w:val="right"/>
              <w:rPr>
                <w:rFonts w:ascii="Times New Roman" w:eastAsia="Times New Roman" w:hAnsi="Times New Roman" w:cs="Times New Roman"/>
                <w:b/>
                <w:bCs/>
                <w:sz w:val="20"/>
                <w:szCs w:val="20"/>
                <w:lang w:eastAsia="en-GB"/>
              </w:rPr>
            </w:pPr>
          </w:p>
        </w:tc>
      </w:tr>
      <w:tr w:rsidR="008A1B36" w:rsidRPr="008A1B36" w14:paraId="667D16E8" w14:textId="77777777" w:rsidTr="00216885">
        <w:tc>
          <w:tcPr>
            <w:tcW w:w="1290" w:type="dxa"/>
            <w:shd w:val="clear" w:color="auto" w:fill="FFFFFF"/>
            <w:noWrap/>
            <w:tcMar>
              <w:top w:w="0" w:type="dxa"/>
              <w:left w:w="150" w:type="dxa"/>
              <w:bottom w:w="0" w:type="dxa"/>
              <w:right w:w="150" w:type="dxa"/>
            </w:tcMar>
            <w:hideMark/>
          </w:tcPr>
          <w:p w14:paraId="7A2B3299" w14:textId="77777777" w:rsidR="00216885" w:rsidRPr="00C11259" w:rsidRDefault="00216885" w:rsidP="00216885">
            <w:pPr>
              <w:spacing w:after="0" w:line="300" w:lineRule="atLeast"/>
              <w:rPr>
                <w:rFonts w:ascii="Times New Roman" w:eastAsia="Times New Roman" w:hAnsi="Times New Roman" w:cs="Times New Roman"/>
                <w:b/>
                <w:bCs/>
                <w:sz w:val="20"/>
                <w:szCs w:val="20"/>
                <w:lang w:eastAsia="en-GB"/>
              </w:rPr>
            </w:pPr>
          </w:p>
        </w:tc>
        <w:tc>
          <w:tcPr>
            <w:tcW w:w="0" w:type="auto"/>
            <w:shd w:val="clear" w:color="auto" w:fill="FFFFFF"/>
            <w:tcMar>
              <w:top w:w="0" w:type="dxa"/>
              <w:left w:w="150" w:type="dxa"/>
              <w:bottom w:w="0" w:type="dxa"/>
              <w:right w:w="150" w:type="dxa"/>
            </w:tcMar>
            <w:hideMark/>
          </w:tcPr>
          <w:p w14:paraId="6640FED5"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import '</w:t>
            </w:r>
            <w:proofErr w:type="spellStart"/>
            <w:proofErr w:type="gramStart"/>
            <w:r w:rsidRPr="00C11259">
              <w:rPr>
                <w:rFonts w:ascii="Consolas" w:eastAsia="Times New Roman" w:hAnsi="Consolas" w:cs="Segoe UI"/>
                <w:b/>
                <w:bCs/>
                <w:sz w:val="18"/>
                <w:szCs w:val="18"/>
                <w:lang w:eastAsia="en-GB"/>
              </w:rPr>
              <w:t>package:dio</w:t>
            </w:r>
            <w:proofErr w:type="spellEnd"/>
            <w:r w:rsidRPr="00C11259">
              <w:rPr>
                <w:rFonts w:ascii="Consolas" w:eastAsia="Times New Roman" w:hAnsi="Consolas" w:cs="Segoe UI"/>
                <w:b/>
                <w:bCs/>
                <w:sz w:val="18"/>
                <w:szCs w:val="18"/>
                <w:lang w:eastAsia="en-GB"/>
              </w:rPr>
              <w:t>/</w:t>
            </w:r>
            <w:proofErr w:type="spellStart"/>
            <w:r w:rsidRPr="00C11259">
              <w:rPr>
                <w:rFonts w:ascii="Consolas" w:eastAsia="Times New Roman" w:hAnsi="Consolas" w:cs="Segoe UI"/>
                <w:b/>
                <w:bCs/>
                <w:sz w:val="18"/>
                <w:szCs w:val="18"/>
                <w:lang w:eastAsia="en-GB"/>
              </w:rPr>
              <w:t>dio.dart</w:t>
            </w:r>
            <w:proofErr w:type="spellEnd"/>
            <w:proofErr w:type="gramEnd"/>
            <w:r w:rsidRPr="00C11259">
              <w:rPr>
                <w:rFonts w:ascii="Consolas" w:eastAsia="Times New Roman" w:hAnsi="Consolas" w:cs="Segoe UI"/>
                <w:b/>
                <w:bCs/>
                <w:sz w:val="18"/>
                <w:szCs w:val="18"/>
                <w:lang w:eastAsia="en-GB"/>
              </w:rPr>
              <w:t>';</w:t>
            </w:r>
          </w:p>
        </w:tc>
      </w:tr>
      <w:tr w:rsidR="008A1B36" w:rsidRPr="008A1B36" w14:paraId="690B1353" w14:textId="77777777" w:rsidTr="00216885">
        <w:tc>
          <w:tcPr>
            <w:tcW w:w="1290" w:type="dxa"/>
            <w:shd w:val="clear" w:color="auto" w:fill="auto"/>
            <w:noWrap/>
            <w:tcMar>
              <w:top w:w="0" w:type="dxa"/>
              <w:left w:w="150" w:type="dxa"/>
              <w:bottom w:w="0" w:type="dxa"/>
              <w:right w:w="150" w:type="dxa"/>
            </w:tcMar>
            <w:hideMark/>
          </w:tcPr>
          <w:p w14:paraId="67E4A0D7"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48FB3AC9"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import '</w:t>
            </w:r>
            <w:proofErr w:type="spellStart"/>
            <w:proofErr w:type="gramStart"/>
            <w:r w:rsidRPr="00C11259">
              <w:rPr>
                <w:rFonts w:ascii="Consolas" w:eastAsia="Times New Roman" w:hAnsi="Consolas" w:cs="Segoe UI"/>
                <w:b/>
                <w:bCs/>
                <w:sz w:val="18"/>
                <w:szCs w:val="18"/>
                <w:lang w:eastAsia="en-GB"/>
              </w:rPr>
              <w:t>package:flutter</w:t>
            </w:r>
            <w:proofErr w:type="spellEnd"/>
            <w:r w:rsidRPr="00C11259">
              <w:rPr>
                <w:rFonts w:ascii="Consolas" w:eastAsia="Times New Roman" w:hAnsi="Consolas" w:cs="Segoe UI"/>
                <w:b/>
                <w:bCs/>
                <w:sz w:val="18"/>
                <w:szCs w:val="18"/>
                <w:lang w:eastAsia="en-GB"/>
              </w:rPr>
              <w:t>/</w:t>
            </w:r>
            <w:proofErr w:type="spellStart"/>
            <w:r w:rsidRPr="00C11259">
              <w:rPr>
                <w:rFonts w:ascii="Consolas" w:eastAsia="Times New Roman" w:hAnsi="Consolas" w:cs="Segoe UI"/>
                <w:b/>
                <w:bCs/>
                <w:sz w:val="18"/>
                <w:szCs w:val="18"/>
                <w:lang w:eastAsia="en-GB"/>
              </w:rPr>
              <w:t>foundation.dart</w:t>
            </w:r>
            <w:proofErr w:type="spellEnd"/>
            <w:proofErr w:type="gramEnd"/>
            <w:r w:rsidRPr="00C11259">
              <w:rPr>
                <w:rFonts w:ascii="Consolas" w:eastAsia="Times New Roman" w:hAnsi="Consolas" w:cs="Segoe UI"/>
                <w:b/>
                <w:bCs/>
                <w:sz w:val="18"/>
                <w:szCs w:val="18"/>
                <w:lang w:eastAsia="en-GB"/>
              </w:rPr>
              <w:t>';</w:t>
            </w:r>
          </w:p>
        </w:tc>
      </w:tr>
      <w:tr w:rsidR="008A1B36" w:rsidRPr="008A1B36" w14:paraId="2A35C101" w14:textId="77777777" w:rsidTr="00216885">
        <w:tc>
          <w:tcPr>
            <w:tcW w:w="1290" w:type="dxa"/>
            <w:shd w:val="clear" w:color="auto" w:fill="FFFFFF"/>
            <w:noWrap/>
            <w:tcMar>
              <w:top w:w="0" w:type="dxa"/>
              <w:left w:w="150" w:type="dxa"/>
              <w:bottom w:w="0" w:type="dxa"/>
              <w:right w:w="150" w:type="dxa"/>
            </w:tcMar>
            <w:hideMark/>
          </w:tcPr>
          <w:p w14:paraId="68F13CFA"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09BD3D42"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p w14:paraId="3BE3B8CF" w14:textId="77777777" w:rsidR="00216885" w:rsidRPr="00C11259" w:rsidRDefault="00216885" w:rsidP="00216885">
            <w:pPr>
              <w:spacing w:after="0" w:line="300" w:lineRule="atLeast"/>
              <w:jc w:val="right"/>
              <w:rPr>
                <w:rFonts w:ascii="Times New Roman" w:eastAsia="Times New Roman" w:hAnsi="Times New Roman" w:cs="Times New Roman"/>
                <w:b/>
                <w:bCs/>
                <w:sz w:val="20"/>
                <w:szCs w:val="20"/>
                <w:lang w:eastAsia="en-GB"/>
              </w:rPr>
            </w:pPr>
          </w:p>
        </w:tc>
      </w:tr>
      <w:tr w:rsidR="008A1B36" w:rsidRPr="008A1B36" w14:paraId="2C1D49EA" w14:textId="77777777" w:rsidTr="00216885">
        <w:tc>
          <w:tcPr>
            <w:tcW w:w="1290" w:type="dxa"/>
            <w:shd w:val="clear" w:color="auto" w:fill="auto"/>
            <w:noWrap/>
            <w:tcMar>
              <w:top w:w="0" w:type="dxa"/>
              <w:left w:w="150" w:type="dxa"/>
              <w:bottom w:w="0" w:type="dxa"/>
              <w:right w:w="150" w:type="dxa"/>
            </w:tcMar>
            <w:hideMark/>
          </w:tcPr>
          <w:p w14:paraId="6B3A1B1A" w14:textId="77777777" w:rsidR="00216885" w:rsidRPr="00C11259" w:rsidRDefault="00216885" w:rsidP="00216885">
            <w:pPr>
              <w:spacing w:after="0" w:line="300" w:lineRule="atLeast"/>
              <w:rPr>
                <w:rFonts w:ascii="Times New Roman" w:eastAsia="Times New Roman" w:hAnsi="Times New Roman" w:cs="Times New Roman"/>
                <w:b/>
                <w:bCs/>
                <w:sz w:val="20"/>
                <w:szCs w:val="20"/>
                <w:lang w:eastAsia="en-GB"/>
              </w:rPr>
            </w:pPr>
          </w:p>
        </w:tc>
        <w:tc>
          <w:tcPr>
            <w:tcW w:w="0" w:type="auto"/>
            <w:shd w:val="clear" w:color="auto" w:fill="auto"/>
            <w:tcMar>
              <w:top w:w="0" w:type="dxa"/>
              <w:left w:w="150" w:type="dxa"/>
              <w:bottom w:w="0" w:type="dxa"/>
              <w:right w:w="150" w:type="dxa"/>
            </w:tcMar>
            <w:hideMark/>
          </w:tcPr>
          <w:p w14:paraId="2F2EA92F"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roofErr w:type="spellStart"/>
            <w:r w:rsidRPr="00C11259">
              <w:rPr>
                <w:rFonts w:ascii="Consolas" w:eastAsia="Times New Roman" w:hAnsi="Consolas" w:cs="Segoe UI"/>
                <w:b/>
                <w:bCs/>
                <w:sz w:val="18"/>
                <w:szCs w:val="18"/>
                <w:lang w:eastAsia="en-GB"/>
              </w:rPr>
              <w:t>const</w:t>
            </w:r>
            <w:proofErr w:type="spellEnd"/>
            <w:r w:rsidRPr="00C11259">
              <w:rPr>
                <w:rFonts w:ascii="Consolas" w:eastAsia="Times New Roman" w:hAnsi="Consolas" w:cs="Segoe UI"/>
                <w:b/>
                <w:bCs/>
                <w:sz w:val="18"/>
                <w:szCs w:val="18"/>
                <w:lang w:eastAsia="en-GB"/>
              </w:rPr>
              <w:t xml:space="preserve"> _</w:t>
            </w:r>
            <w:proofErr w:type="spellStart"/>
            <w:r w:rsidRPr="00C11259">
              <w:rPr>
                <w:rFonts w:ascii="Consolas" w:eastAsia="Times New Roman" w:hAnsi="Consolas" w:cs="Segoe UI"/>
                <w:b/>
                <w:bCs/>
                <w:sz w:val="18"/>
                <w:szCs w:val="18"/>
                <w:lang w:eastAsia="en-GB"/>
              </w:rPr>
              <w:t>defaultConnectTimeout</w:t>
            </w:r>
            <w:proofErr w:type="spellEnd"/>
            <w:r w:rsidRPr="00C11259">
              <w:rPr>
                <w:rFonts w:ascii="Consolas" w:eastAsia="Times New Roman" w:hAnsi="Consolas" w:cs="Segoe UI"/>
                <w:b/>
                <w:bCs/>
                <w:sz w:val="18"/>
                <w:szCs w:val="18"/>
                <w:lang w:eastAsia="en-GB"/>
              </w:rPr>
              <w:t xml:space="preserve"> = </w:t>
            </w:r>
            <w:proofErr w:type="spellStart"/>
            <w:r w:rsidRPr="00C11259">
              <w:rPr>
                <w:rFonts w:ascii="Consolas" w:eastAsia="Times New Roman" w:hAnsi="Consolas" w:cs="Segoe UI"/>
                <w:b/>
                <w:bCs/>
                <w:sz w:val="18"/>
                <w:szCs w:val="18"/>
                <w:lang w:eastAsia="en-GB"/>
              </w:rPr>
              <w:t>Duration.millisecondsPerMinute</w:t>
            </w:r>
            <w:proofErr w:type="spellEnd"/>
            <w:r w:rsidRPr="00C11259">
              <w:rPr>
                <w:rFonts w:ascii="Consolas" w:eastAsia="Times New Roman" w:hAnsi="Consolas" w:cs="Segoe UI"/>
                <w:b/>
                <w:bCs/>
                <w:sz w:val="18"/>
                <w:szCs w:val="18"/>
                <w:lang w:eastAsia="en-GB"/>
              </w:rPr>
              <w:t>;</w:t>
            </w:r>
          </w:p>
        </w:tc>
      </w:tr>
      <w:tr w:rsidR="008A1B36" w:rsidRPr="008A1B36" w14:paraId="785C7D3E" w14:textId="77777777" w:rsidTr="00216885">
        <w:tc>
          <w:tcPr>
            <w:tcW w:w="1290" w:type="dxa"/>
            <w:shd w:val="clear" w:color="auto" w:fill="FFFFFF"/>
            <w:noWrap/>
            <w:tcMar>
              <w:top w:w="0" w:type="dxa"/>
              <w:left w:w="150" w:type="dxa"/>
              <w:bottom w:w="0" w:type="dxa"/>
              <w:right w:w="150" w:type="dxa"/>
            </w:tcMar>
            <w:hideMark/>
          </w:tcPr>
          <w:p w14:paraId="7AA967AD"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4FFB579A"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roofErr w:type="spellStart"/>
            <w:r w:rsidRPr="00C11259">
              <w:rPr>
                <w:rFonts w:ascii="Consolas" w:eastAsia="Times New Roman" w:hAnsi="Consolas" w:cs="Segoe UI"/>
                <w:b/>
                <w:bCs/>
                <w:sz w:val="18"/>
                <w:szCs w:val="18"/>
                <w:lang w:eastAsia="en-GB"/>
              </w:rPr>
              <w:t>const</w:t>
            </w:r>
            <w:proofErr w:type="spellEnd"/>
            <w:r w:rsidRPr="00C11259">
              <w:rPr>
                <w:rFonts w:ascii="Consolas" w:eastAsia="Times New Roman" w:hAnsi="Consolas" w:cs="Segoe UI"/>
                <w:b/>
                <w:bCs/>
                <w:sz w:val="18"/>
                <w:szCs w:val="18"/>
                <w:lang w:eastAsia="en-GB"/>
              </w:rPr>
              <w:t xml:space="preserve"> _</w:t>
            </w:r>
            <w:proofErr w:type="spellStart"/>
            <w:r w:rsidRPr="00C11259">
              <w:rPr>
                <w:rFonts w:ascii="Consolas" w:eastAsia="Times New Roman" w:hAnsi="Consolas" w:cs="Segoe UI"/>
                <w:b/>
                <w:bCs/>
                <w:sz w:val="18"/>
                <w:szCs w:val="18"/>
                <w:lang w:eastAsia="en-GB"/>
              </w:rPr>
              <w:t>defaultReceiveTimeout</w:t>
            </w:r>
            <w:proofErr w:type="spellEnd"/>
            <w:r w:rsidRPr="00C11259">
              <w:rPr>
                <w:rFonts w:ascii="Consolas" w:eastAsia="Times New Roman" w:hAnsi="Consolas" w:cs="Segoe UI"/>
                <w:b/>
                <w:bCs/>
                <w:sz w:val="18"/>
                <w:szCs w:val="18"/>
                <w:lang w:eastAsia="en-GB"/>
              </w:rPr>
              <w:t xml:space="preserve"> = </w:t>
            </w:r>
            <w:proofErr w:type="spellStart"/>
            <w:r w:rsidRPr="00C11259">
              <w:rPr>
                <w:rFonts w:ascii="Consolas" w:eastAsia="Times New Roman" w:hAnsi="Consolas" w:cs="Segoe UI"/>
                <w:b/>
                <w:bCs/>
                <w:sz w:val="18"/>
                <w:szCs w:val="18"/>
                <w:lang w:eastAsia="en-GB"/>
              </w:rPr>
              <w:t>Duration.millisecondsPerMinute</w:t>
            </w:r>
            <w:proofErr w:type="spellEnd"/>
            <w:r w:rsidRPr="00C11259">
              <w:rPr>
                <w:rFonts w:ascii="Consolas" w:eastAsia="Times New Roman" w:hAnsi="Consolas" w:cs="Segoe UI"/>
                <w:b/>
                <w:bCs/>
                <w:sz w:val="18"/>
                <w:szCs w:val="18"/>
                <w:lang w:eastAsia="en-GB"/>
              </w:rPr>
              <w:t>;</w:t>
            </w:r>
          </w:p>
        </w:tc>
      </w:tr>
      <w:tr w:rsidR="008A1B36" w:rsidRPr="008A1B36" w14:paraId="77C74AF8" w14:textId="77777777" w:rsidTr="00216885">
        <w:tc>
          <w:tcPr>
            <w:tcW w:w="1290" w:type="dxa"/>
            <w:shd w:val="clear" w:color="auto" w:fill="auto"/>
            <w:noWrap/>
            <w:tcMar>
              <w:top w:w="0" w:type="dxa"/>
              <w:left w:w="150" w:type="dxa"/>
              <w:bottom w:w="0" w:type="dxa"/>
              <w:right w:w="150" w:type="dxa"/>
            </w:tcMar>
            <w:hideMark/>
          </w:tcPr>
          <w:p w14:paraId="0F3DAC9C"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4C13A487"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p w14:paraId="289BB04D" w14:textId="77777777" w:rsidR="00216885" w:rsidRPr="00C11259" w:rsidRDefault="00216885" w:rsidP="00216885">
            <w:pPr>
              <w:spacing w:after="0" w:line="300" w:lineRule="atLeast"/>
              <w:jc w:val="right"/>
              <w:rPr>
                <w:rFonts w:ascii="Times New Roman" w:eastAsia="Times New Roman" w:hAnsi="Times New Roman" w:cs="Times New Roman"/>
                <w:b/>
                <w:bCs/>
                <w:sz w:val="20"/>
                <w:szCs w:val="20"/>
                <w:lang w:eastAsia="en-GB"/>
              </w:rPr>
            </w:pPr>
          </w:p>
        </w:tc>
      </w:tr>
      <w:tr w:rsidR="008A1B36" w:rsidRPr="008A1B36" w14:paraId="35CF66BD" w14:textId="77777777" w:rsidTr="00216885">
        <w:tc>
          <w:tcPr>
            <w:tcW w:w="1290" w:type="dxa"/>
            <w:shd w:val="clear" w:color="auto" w:fill="FFFFFF"/>
            <w:noWrap/>
            <w:tcMar>
              <w:top w:w="0" w:type="dxa"/>
              <w:left w:w="150" w:type="dxa"/>
              <w:bottom w:w="0" w:type="dxa"/>
              <w:right w:w="150" w:type="dxa"/>
            </w:tcMar>
            <w:hideMark/>
          </w:tcPr>
          <w:p w14:paraId="3393F37F" w14:textId="77777777" w:rsidR="00216885" w:rsidRPr="00C11259" w:rsidRDefault="00216885" w:rsidP="00216885">
            <w:pPr>
              <w:spacing w:after="0" w:line="300" w:lineRule="atLeast"/>
              <w:rPr>
                <w:rFonts w:ascii="Times New Roman" w:eastAsia="Times New Roman" w:hAnsi="Times New Roman" w:cs="Times New Roman"/>
                <w:b/>
                <w:bCs/>
                <w:sz w:val="20"/>
                <w:szCs w:val="20"/>
                <w:lang w:eastAsia="en-GB"/>
              </w:rPr>
            </w:pPr>
          </w:p>
        </w:tc>
        <w:tc>
          <w:tcPr>
            <w:tcW w:w="0" w:type="auto"/>
            <w:shd w:val="clear" w:color="auto" w:fill="FFFFFF"/>
            <w:tcMar>
              <w:top w:w="0" w:type="dxa"/>
              <w:left w:w="150" w:type="dxa"/>
              <w:bottom w:w="0" w:type="dxa"/>
              <w:right w:w="150" w:type="dxa"/>
            </w:tcMar>
            <w:hideMark/>
          </w:tcPr>
          <w:p w14:paraId="4DF11C16"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class </w:t>
            </w:r>
            <w:proofErr w:type="spellStart"/>
            <w:r w:rsidRPr="00C11259">
              <w:rPr>
                <w:rFonts w:ascii="Consolas" w:eastAsia="Times New Roman" w:hAnsi="Consolas" w:cs="Segoe UI"/>
                <w:b/>
                <w:bCs/>
                <w:sz w:val="18"/>
                <w:szCs w:val="18"/>
                <w:lang w:eastAsia="en-GB"/>
              </w:rPr>
              <w:t>DioClient</w:t>
            </w:r>
            <w:proofErr w:type="spellEnd"/>
            <w:r w:rsidRPr="00C11259">
              <w:rPr>
                <w:rFonts w:ascii="Consolas" w:eastAsia="Times New Roman" w:hAnsi="Consolas" w:cs="Segoe UI"/>
                <w:b/>
                <w:bCs/>
                <w:sz w:val="18"/>
                <w:szCs w:val="18"/>
                <w:lang w:eastAsia="en-GB"/>
              </w:rPr>
              <w:t xml:space="preserve"> {</w:t>
            </w:r>
          </w:p>
        </w:tc>
      </w:tr>
      <w:tr w:rsidR="008A1B36" w:rsidRPr="008A1B36" w14:paraId="61E2A555" w14:textId="77777777" w:rsidTr="00216885">
        <w:tc>
          <w:tcPr>
            <w:tcW w:w="1290" w:type="dxa"/>
            <w:shd w:val="clear" w:color="auto" w:fill="auto"/>
            <w:noWrap/>
            <w:tcMar>
              <w:top w:w="0" w:type="dxa"/>
              <w:left w:w="150" w:type="dxa"/>
              <w:bottom w:w="0" w:type="dxa"/>
              <w:right w:w="150" w:type="dxa"/>
            </w:tcMar>
            <w:hideMark/>
          </w:tcPr>
          <w:p w14:paraId="70A525F7"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0AAE759C"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final String </w:t>
            </w:r>
            <w:proofErr w:type="spellStart"/>
            <w:r w:rsidRPr="00C11259">
              <w:rPr>
                <w:rFonts w:ascii="Consolas" w:eastAsia="Times New Roman" w:hAnsi="Consolas" w:cs="Segoe UI"/>
                <w:b/>
                <w:bCs/>
                <w:sz w:val="18"/>
                <w:szCs w:val="18"/>
                <w:lang w:eastAsia="en-GB"/>
              </w:rPr>
              <w:t>baseUrl</w:t>
            </w:r>
            <w:proofErr w:type="spellEnd"/>
            <w:r w:rsidRPr="00C11259">
              <w:rPr>
                <w:rFonts w:ascii="Consolas" w:eastAsia="Times New Roman" w:hAnsi="Consolas" w:cs="Segoe UI"/>
                <w:b/>
                <w:bCs/>
                <w:sz w:val="18"/>
                <w:szCs w:val="18"/>
                <w:lang w:eastAsia="en-GB"/>
              </w:rPr>
              <w:t>;</w:t>
            </w:r>
          </w:p>
        </w:tc>
      </w:tr>
      <w:tr w:rsidR="008A1B36" w:rsidRPr="008A1B36" w14:paraId="42D58124" w14:textId="77777777" w:rsidTr="00216885">
        <w:tc>
          <w:tcPr>
            <w:tcW w:w="1290" w:type="dxa"/>
            <w:shd w:val="clear" w:color="auto" w:fill="FFFFFF"/>
            <w:noWrap/>
            <w:tcMar>
              <w:top w:w="0" w:type="dxa"/>
              <w:left w:w="150" w:type="dxa"/>
              <w:bottom w:w="0" w:type="dxa"/>
              <w:right w:w="150" w:type="dxa"/>
            </w:tcMar>
            <w:hideMark/>
          </w:tcPr>
          <w:p w14:paraId="4EED888B"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vAlign w:val="center"/>
            <w:hideMark/>
          </w:tcPr>
          <w:p w14:paraId="099C0E19" w14:textId="77777777" w:rsidR="00216885" w:rsidRPr="00C11259" w:rsidRDefault="00216885" w:rsidP="00216885">
            <w:pPr>
              <w:spacing w:after="0" w:line="240" w:lineRule="auto"/>
              <w:rPr>
                <w:rFonts w:ascii="Times New Roman" w:eastAsia="Times New Roman" w:hAnsi="Times New Roman" w:cs="Times New Roman"/>
                <w:b/>
                <w:bCs/>
                <w:sz w:val="20"/>
                <w:szCs w:val="20"/>
                <w:lang w:eastAsia="en-GB"/>
              </w:rPr>
            </w:pPr>
          </w:p>
        </w:tc>
      </w:tr>
    </w:tbl>
    <w:p w14:paraId="149FE9E8" w14:textId="77777777" w:rsidR="00C11259" w:rsidRPr="008A1B36" w:rsidRDefault="00C11259">
      <w:pPr>
        <w:rPr>
          <w:b/>
          <w:bCs/>
        </w:rPr>
      </w:pPr>
    </w:p>
    <w:tbl>
      <w:tblPr>
        <w:tblpPr w:leftFromText="180" w:rightFromText="180" w:vertAnchor="page" w:horzAnchor="margin" w:tblpXSpec="center" w:tblpY="106"/>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6040"/>
      </w:tblGrid>
      <w:tr w:rsidR="008A1B36" w:rsidRPr="008A1B36" w14:paraId="107C1D5D" w14:textId="77777777" w:rsidTr="00216885">
        <w:trPr>
          <w:gridAfter w:val="1"/>
        </w:trPr>
        <w:tc>
          <w:tcPr>
            <w:tcW w:w="0" w:type="auto"/>
            <w:shd w:val="clear" w:color="auto" w:fill="FFFFFF"/>
            <w:tcMar>
              <w:top w:w="0" w:type="dxa"/>
              <w:left w:w="150" w:type="dxa"/>
              <w:bottom w:w="0" w:type="dxa"/>
              <w:right w:w="150" w:type="dxa"/>
            </w:tcMar>
            <w:hideMark/>
          </w:tcPr>
          <w:p w14:paraId="0962059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Future&lt;dynamic&gt; </w:t>
            </w:r>
            <w:proofErr w:type="gramStart"/>
            <w:r w:rsidRPr="00C11259">
              <w:rPr>
                <w:rFonts w:ascii="Consolas" w:eastAsia="Times New Roman" w:hAnsi="Consolas" w:cs="Segoe UI"/>
                <w:b/>
                <w:bCs/>
                <w:sz w:val="18"/>
                <w:szCs w:val="18"/>
                <w:lang w:eastAsia="en-GB"/>
              </w:rPr>
              <w:t>delete(</w:t>
            </w:r>
            <w:proofErr w:type="gramEnd"/>
          </w:p>
        </w:tc>
      </w:tr>
      <w:tr w:rsidR="008A1B36" w:rsidRPr="008A1B36" w14:paraId="4BA4A3EA" w14:textId="77777777" w:rsidTr="00216885">
        <w:tc>
          <w:tcPr>
            <w:tcW w:w="1785" w:type="dxa"/>
            <w:shd w:val="clear" w:color="auto" w:fill="auto"/>
            <w:noWrap/>
            <w:tcMar>
              <w:top w:w="0" w:type="dxa"/>
              <w:left w:w="150" w:type="dxa"/>
              <w:bottom w:w="0" w:type="dxa"/>
              <w:right w:w="150" w:type="dxa"/>
            </w:tcMar>
            <w:hideMark/>
          </w:tcPr>
          <w:p w14:paraId="047F272B"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1D0E60CF"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String </w:t>
            </w:r>
            <w:proofErr w:type="spellStart"/>
            <w:r w:rsidRPr="00C11259">
              <w:rPr>
                <w:rFonts w:ascii="Consolas" w:eastAsia="Times New Roman" w:hAnsi="Consolas" w:cs="Segoe UI"/>
                <w:b/>
                <w:bCs/>
                <w:sz w:val="18"/>
                <w:szCs w:val="18"/>
                <w:lang w:eastAsia="en-GB"/>
              </w:rPr>
              <w:t>uri</w:t>
            </w:r>
            <w:proofErr w:type="spellEnd"/>
            <w:r w:rsidRPr="00C11259">
              <w:rPr>
                <w:rFonts w:ascii="Consolas" w:eastAsia="Times New Roman" w:hAnsi="Consolas" w:cs="Segoe UI"/>
                <w:b/>
                <w:bCs/>
                <w:sz w:val="18"/>
                <w:szCs w:val="18"/>
                <w:lang w:eastAsia="en-GB"/>
              </w:rPr>
              <w:t>, {</w:t>
            </w:r>
          </w:p>
        </w:tc>
      </w:tr>
      <w:tr w:rsidR="008A1B36" w:rsidRPr="008A1B36" w14:paraId="48F95D65" w14:textId="77777777" w:rsidTr="00216885">
        <w:tc>
          <w:tcPr>
            <w:tcW w:w="1785" w:type="dxa"/>
            <w:shd w:val="clear" w:color="auto" w:fill="FFFFFF"/>
            <w:noWrap/>
            <w:tcMar>
              <w:top w:w="0" w:type="dxa"/>
              <w:left w:w="150" w:type="dxa"/>
              <w:bottom w:w="0" w:type="dxa"/>
              <w:right w:w="150" w:type="dxa"/>
            </w:tcMar>
            <w:hideMark/>
          </w:tcPr>
          <w:p w14:paraId="0631232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261D314F"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data,</w:t>
            </w:r>
          </w:p>
        </w:tc>
      </w:tr>
      <w:tr w:rsidR="008A1B36" w:rsidRPr="008A1B36" w14:paraId="16FC1850" w14:textId="77777777" w:rsidTr="00216885">
        <w:tc>
          <w:tcPr>
            <w:tcW w:w="1785" w:type="dxa"/>
            <w:shd w:val="clear" w:color="auto" w:fill="auto"/>
            <w:noWrap/>
            <w:tcMar>
              <w:top w:w="0" w:type="dxa"/>
              <w:left w:w="150" w:type="dxa"/>
              <w:bottom w:w="0" w:type="dxa"/>
              <w:right w:w="150" w:type="dxa"/>
            </w:tcMar>
            <w:hideMark/>
          </w:tcPr>
          <w:p w14:paraId="2180C04A"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635D8D21"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Map&lt;String, dynamic&gt; </w:t>
            </w:r>
            <w:proofErr w:type="spellStart"/>
            <w:r w:rsidRPr="00C11259">
              <w:rPr>
                <w:rFonts w:ascii="Consolas" w:eastAsia="Times New Roman" w:hAnsi="Consolas" w:cs="Segoe UI"/>
                <w:b/>
                <w:bCs/>
                <w:sz w:val="18"/>
                <w:szCs w:val="18"/>
                <w:lang w:eastAsia="en-GB"/>
              </w:rPr>
              <w:t>queryParameters</w:t>
            </w:r>
            <w:proofErr w:type="spellEnd"/>
            <w:r w:rsidRPr="00C11259">
              <w:rPr>
                <w:rFonts w:ascii="Consolas" w:eastAsia="Times New Roman" w:hAnsi="Consolas" w:cs="Segoe UI"/>
                <w:b/>
                <w:bCs/>
                <w:sz w:val="18"/>
                <w:szCs w:val="18"/>
                <w:lang w:eastAsia="en-GB"/>
              </w:rPr>
              <w:t>,</w:t>
            </w:r>
          </w:p>
        </w:tc>
      </w:tr>
      <w:tr w:rsidR="008A1B36" w:rsidRPr="008A1B36" w14:paraId="711C6875" w14:textId="77777777" w:rsidTr="00216885">
        <w:tc>
          <w:tcPr>
            <w:tcW w:w="1785" w:type="dxa"/>
            <w:shd w:val="clear" w:color="auto" w:fill="FFFFFF"/>
            <w:noWrap/>
            <w:tcMar>
              <w:top w:w="0" w:type="dxa"/>
              <w:left w:w="150" w:type="dxa"/>
              <w:bottom w:w="0" w:type="dxa"/>
              <w:right w:w="150" w:type="dxa"/>
            </w:tcMar>
            <w:hideMark/>
          </w:tcPr>
          <w:p w14:paraId="603D691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2EF466E7"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Options </w:t>
            </w:r>
            <w:proofErr w:type="spellStart"/>
            <w:r w:rsidRPr="00C11259">
              <w:rPr>
                <w:rFonts w:ascii="Consolas" w:eastAsia="Times New Roman" w:hAnsi="Consolas" w:cs="Segoe UI"/>
                <w:b/>
                <w:bCs/>
                <w:sz w:val="18"/>
                <w:szCs w:val="18"/>
                <w:lang w:eastAsia="en-GB"/>
              </w:rPr>
              <w:t>options</w:t>
            </w:r>
            <w:proofErr w:type="spellEnd"/>
            <w:r w:rsidRPr="00C11259">
              <w:rPr>
                <w:rFonts w:ascii="Consolas" w:eastAsia="Times New Roman" w:hAnsi="Consolas" w:cs="Segoe UI"/>
                <w:b/>
                <w:bCs/>
                <w:sz w:val="18"/>
                <w:szCs w:val="18"/>
                <w:lang w:eastAsia="en-GB"/>
              </w:rPr>
              <w:t>,</w:t>
            </w:r>
          </w:p>
        </w:tc>
      </w:tr>
      <w:tr w:rsidR="008A1B36" w:rsidRPr="008A1B36" w14:paraId="2195C8FB" w14:textId="77777777" w:rsidTr="00216885">
        <w:tc>
          <w:tcPr>
            <w:tcW w:w="1785" w:type="dxa"/>
            <w:shd w:val="clear" w:color="auto" w:fill="auto"/>
            <w:noWrap/>
            <w:tcMar>
              <w:top w:w="0" w:type="dxa"/>
              <w:left w:w="150" w:type="dxa"/>
              <w:bottom w:w="0" w:type="dxa"/>
              <w:right w:w="150" w:type="dxa"/>
            </w:tcMar>
            <w:hideMark/>
          </w:tcPr>
          <w:p w14:paraId="69E047B6"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5C2C1105"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w:t>
            </w:r>
            <w:proofErr w:type="spellStart"/>
            <w:r w:rsidRPr="00C11259">
              <w:rPr>
                <w:rFonts w:ascii="Consolas" w:eastAsia="Times New Roman" w:hAnsi="Consolas" w:cs="Segoe UI"/>
                <w:b/>
                <w:bCs/>
                <w:sz w:val="18"/>
                <w:szCs w:val="18"/>
                <w:lang w:eastAsia="en-GB"/>
              </w:rPr>
              <w:t>CancelToken</w:t>
            </w:r>
            <w:proofErr w:type="spellEnd"/>
            <w:r w:rsidRPr="00C11259">
              <w:rPr>
                <w:rFonts w:ascii="Consolas" w:eastAsia="Times New Roman" w:hAnsi="Consolas" w:cs="Segoe UI"/>
                <w:b/>
                <w:bCs/>
                <w:sz w:val="18"/>
                <w:szCs w:val="18"/>
                <w:lang w:eastAsia="en-GB"/>
              </w:rPr>
              <w:t xml:space="preserve"> </w:t>
            </w:r>
            <w:proofErr w:type="spellStart"/>
            <w:r w:rsidRPr="00C11259">
              <w:rPr>
                <w:rFonts w:ascii="Consolas" w:eastAsia="Times New Roman" w:hAnsi="Consolas" w:cs="Segoe UI"/>
                <w:b/>
                <w:bCs/>
                <w:sz w:val="18"/>
                <w:szCs w:val="18"/>
                <w:lang w:eastAsia="en-GB"/>
              </w:rPr>
              <w:t>cancelToken</w:t>
            </w:r>
            <w:proofErr w:type="spellEnd"/>
            <w:r w:rsidRPr="00C11259">
              <w:rPr>
                <w:rFonts w:ascii="Consolas" w:eastAsia="Times New Roman" w:hAnsi="Consolas" w:cs="Segoe UI"/>
                <w:b/>
                <w:bCs/>
                <w:sz w:val="18"/>
                <w:szCs w:val="18"/>
                <w:lang w:eastAsia="en-GB"/>
              </w:rPr>
              <w:t>,</w:t>
            </w:r>
          </w:p>
        </w:tc>
      </w:tr>
      <w:tr w:rsidR="008A1B36" w:rsidRPr="008A1B36" w14:paraId="0403132C" w14:textId="77777777" w:rsidTr="00216885">
        <w:tc>
          <w:tcPr>
            <w:tcW w:w="1785" w:type="dxa"/>
            <w:shd w:val="clear" w:color="auto" w:fill="FFFFFF"/>
            <w:noWrap/>
            <w:tcMar>
              <w:top w:w="0" w:type="dxa"/>
              <w:left w:w="150" w:type="dxa"/>
              <w:bottom w:w="0" w:type="dxa"/>
              <w:right w:w="150" w:type="dxa"/>
            </w:tcMar>
            <w:hideMark/>
          </w:tcPr>
          <w:p w14:paraId="0A4C08B3"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21F66165"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 async {</w:t>
            </w:r>
          </w:p>
        </w:tc>
      </w:tr>
      <w:tr w:rsidR="008A1B36" w:rsidRPr="008A1B36" w14:paraId="21A73371" w14:textId="77777777" w:rsidTr="00216885">
        <w:tc>
          <w:tcPr>
            <w:tcW w:w="1785" w:type="dxa"/>
            <w:shd w:val="clear" w:color="auto" w:fill="auto"/>
            <w:noWrap/>
            <w:tcMar>
              <w:top w:w="0" w:type="dxa"/>
              <w:left w:w="150" w:type="dxa"/>
              <w:bottom w:w="0" w:type="dxa"/>
              <w:right w:w="150" w:type="dxa"/>
            </w:tcMar>
            <w:hideMark/>
          </w:tcPr>
          <w:p w14:paraId="05032A4C"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657A58A2"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try {</w:t>
            </w:r>
          </w:p>
        </w:tc>
      </w:tr>
      <w:tr w:rsidR="008A1B36" w:rsidRPr="008A1B36" w14:paraId="4909D772" w14:textId="77777777" w:rsidTr="00216885">
        <w:tc>
          <w:tcPr>
            <w:tcW w:w="1785" w:type="dxa"/>
            <w:shd w:val="clear" w:color="auto" w:fill="FFFFFF"/>
            <w:noWrap/>
            <w:tcMar>
              <w:top w:w="0" w:type="dxa"/>
              <w:left w:w="150" w:type="dxa"/>
              <w:bottom w:w="0" w:type="dxa"/>
              <w:right w:w="150" w:type="dxa"/>
            </w:tcMar>
            <w:hideMark/>
          </w:tcPr>
          <w:p w14:paraId="266D41CE"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488247D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var response = await _</w:t>
            </w:r>
            <w:proofErr w:type="spellStart"/>
            <w:proofErr w:type="gramStart"/>
            <w:r w:rsidRPr="00C11259">
              <w:rPr>
                <w:rFonts w:ascii="Consolas" w:eastAsia="Times New Roman" w:hAnsi="Consolas" w:cs="Segoe UI"/>
                <w:b/>
                <w:bCs/>
                <w:sz w:val="18"/>
                <w:szCs w:val="18"/>
                <w:lang w:eastAsia="en-GB"/>
              </w:rPr>
              <w:t>dio.delete</w:t>
            </w:r>
            <w:proofErr w:type="spellEnd"/>
            <w:proofErr w:type="gramEnd"/>
            <w:r w:rsidRPr="00C11259">
              <w:rPr>
                <w:rFonts w:ascii="Consolas" w:eastAsia="Times New Roman" w:hAnsi="Consolas" w:cs="Segoe UI"/>
                <w:b/>
                <w:bCs/>
                <w:sz w:val="18"/>
                <w:szCs w:val="18"/>
                <w:lang w:eastAsia="en-GB"/>
              </w:rPr>
              <w:t>(</w:t>
            </w:r>
          </w:p>
        </w:tc>
      </w:tr>
      <w:tr w:rsidR="008A1B36" w:rsidRPr="008A1B36" w14:paraId="3D1938AC" w14:textId="77777777" w:rsidTr="00216885">
        <w:tc>
          <w:tcPr>
            <w:tcW w:w="1785" w:type="dxa"/>
            <w:shd w:val="clear" w:color="auto" w:fill="auto"/>
            <w:noWrap/>
            <w:tcMar>
              <w:top w:w="0" w:type="dxa"/>
              <w:left w:w="150" w:type="dxa"/>
              <w:bottom w:w="0" w:type="dxa"/>
              <w:right w:w="150" w:type="dxa"/>
            </w:tcMar>
            <w:hideMark/>
          </w:tcPr>
          <w:p w14:paraId="199B04F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6B191A77"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w:t>
            </w:r>
            <w:proofErr w:type="spellStart"/>
            <w:r w:rsidRPr="00C11259">
              <w:rPr>
                <w:rFonts w:ascii="Consolas" w:eastAsia="Times New Roman" w:hAnsi="Consolas" w:cs="Segoe UI"/>
                <w:b/>
                <w:bCs/>
                <w:sz w:val="18"/>
                <w:szCs w:val="18"/>
                <w:lang w:eastAsia="en-GB"/>
              </w:rPr>
              <w:t>uri</w:t>
            </w:r>
            <w:proofErr w:type="spellEnd"/>
            <w:r w:rsidRPr="00C11259">
              <w:rPr>
                <w:rFonts w:ascii="Consolas" w:eastAsia="Times New Roman" w:hAnsi="Consolas" w:cs="Segoe UI"/>
                <w:b/>
                <w:bCs/>
                <w:sz w:val="18"/>
                <w:szCs w:val="18"/>
                <w:lang w:eastAsia="en-GB"/>
              </w:rPr>
              <w:t>,</w:t>
            </w:r>
          </w:p>
        </w:tc>
      </w:tr>
      <w:tr w:rsidR="008A1B36" w:rsidRPr="008A1B36" w14:paraId="2ECA749B" w14:textId="77777777" w:rsidTr="00216885">
        <w:tc>
          <w:tcPr>
            <w:tcW w:w="1785" w:type="dxa"/>
            <w:shd w:val="clear" w:color="auto" w:fill="FFFFFF"/>
            <w:noWrap/>
            <w:tcMar>
              <w:top w:w="0" w:type="dxa"/>
              <w:left w:w="150" w:type="dxa"/>
              <w:bottom w:w="0" w:type="dxa"/>
              <w:right w:w="150" w:type="dxa"/>
            </w:tcMar>
            <w:hideMark/>
          </w:tcPr>
          <w:p w14:paraId="0B9FF8A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1311D94F"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data: data,</w:t>
            </w:r>
          </w:p>
        </w:tc>
      </w:tr>
      <w:tr w:rsidR="008A1B36" w:rsidRPr="008A1B36" w14:paraId="17D4D979" w14:textId="77777777" w:rsidTr="00216885">
        <w:tc>
          <w:tcPr>
            <w:tcW w:w="1785" w:type="dxa"/>
            <w:shd w:val="clear" w:color="auto" w:fill="auto"/>
            <w:noWrap/>
            <w:tcMar>
              <w:top w:w="0" w:type="dxa"/>
              <w:left w:w="150" w:type="dxa"/>
              <w:bottom w:w="0" w:type="dxa"/>
              <w:right w:w="150" w:type="dxa"/>
            </w:tcMar>
            <w:hideMark/>
          </w:tcPr>
          <w:p w14:paraId="27E82E09"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113ACCF0"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w:t>
            </w:r>
            <w:proofErr w:type="spellStart"/>
            <w:r w:rsidRPr="00C11259">
              <w:rPr>
                <w:rFonts w:ascii="Consolas" w:eastAsia="Times New Roman" w:hAnsi="Consolas" w:cs="Segoe UI"/>
                <w:b/>
                <w:bCs/>
                <w:sz w:val="18"/>
                <w:szCs w:val="18"/>
                <w:lang w:eastAsia="en-GB"/>
              </w:rPr>
              <w:t>queryParameters</w:t>
            </w:r>
            <w:proofErr w:type="spellEnd"/>
            <w:r w:rsidRPr="00C11259">
              <w:rPr>
                <w:rFonts w:ascii="Consolas" w:eastAsia="Times New Roman" w:hAnsi="Consolas" w:cs="Segoe UI"/>
                <w:b/>
                <w:bCs/>
                <w:sz w:val="18"/>
                <w:szCs w:val="18"/>
                <w:lang w:eastAsia="en-GB"/>
              </w:rPr>
              <w:t xml:space="preserve">: </w:t>
            </w:r>
            <w:proofErr w:type="spellStart"/>
            <w:r w:rsidRPr="00C11259">
              <w:rPr>
                <w:rFonts w:ascii="Consolas" w:eastAsia="Times New Roman" w:hAnsi="Consolas" w:cs="Segoe UI"/>
                <w:b/>
                <w:bCs/>
                <w:sz w:val="18"/>
                <w:szCs w:val="18"/>
                <w:lang w:eastAsia="en-GB"/>
              </w:rPr>
              <w:t>queryParameters</w:t>
            </w:r>
            <w:proofErr w:type="spellEnd"/>
            <w:r w:rsidRPr="00C11259">
              <w:rPr>
                <w:rFonts w:ascii="Consolas" w:eastAsia="Times New Roman" w:hAnsi="Consolas" w:cs="Segoe UI"/>
                <w:b/>
                <w:bCs/>
                <w:sz w:val="18"/>
                <w:szCs w:val="18"/>
                <w:lang w:eastAsia="en-GB"/>
              </w:rPr>
              <w:t>,</w:t>
            </w:r>
          </w:p>
        </w:tc>
      </w:tr>
      <w:tr w:rsidR="008A1B36" w:rsidRPr="008A1B36" w14:paraId="7A7A8FD0" w14:textId="77777777" w:rsidTr="00216885">
        <w:tc>
          <w:tcPr>
            <w:tcW w:w="1785" w:type="dxa"/>
            <w:shd w:val="clear" w:color="auto" w:fill="FFFFFF"/>
            <w:noWrap/>
            <w:tcMar>
              <w:top w:w="0" w:type="dxa"/>
              <w:left w:w="150" w:type="dxa"/>
              <w:bottom w:w="0" w:type="dxa"/>
              <w:right w:w="150" w:type="dxa"/>
            </w:tcMar>
            <w:hideMark/>
          </w:tcPr>
          <w:p w14:paraId="5BA7B8F8"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4C6FDCE8"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options: options,</w:t>
            </w:r>
          </w:p>
        </w:tc>
      </w:tr>
      <w:tr w:rsidR="008A1B36" w:rsidRPr="008A1B36" w14:paraId="3CB4B55C" w14:textId="77777777" w:rsidTr="00216885">
        <w:tc>
          <w:tcPr>
            <w:tcW w:w="1785" w:type="dxa"/>
            <w:shd w:val="clear" w:color="auto" w:fill="auto"/>
            <w:noWrap/>
            <w:tcMar>
              <w:top w:w="0" w:type="dxa"/>
              <w:left w:w="150" w:type="dxa"/>
              <w:bottom w:w="0" w:type="dxa"/>
              <w:right w:w="150" w:type="dxa"/>
            </w:tcMar>
            <w:hideMark/>
          </w:tcPr>
          <w:p w14:paraId="4AEC0F1B"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5D0C520D"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w:t>
            </w:r>
            <w:proofErr w:type="spellStart"/>
            <w:r w:rsidRPr="00C11259">
              <w:rPr>
                <w:rFonts w:ascii="Consolas" w:eastAsia="Times New Roman" w:hAnsi="Consolas" w:cs="Segoe UI"/>
                <w:b/>
                <w:bCs/>
                <w:sz w:val="18"/>
                <w:szCs w:val="18"/>
                <w:lang w:eastAsia="en-GB"/>
              </w:rPr>
              <w:t>cancelToken</w:t>
            </w:r>
            <w:proofErr w:type="spellEnd"/>
            <w:r w:rsidRPr="00C11259">
              <w:rPr>
                <w:rFonts w:ascii="Consolas" w:eastAsia="Times New Roman" w:hAnsi="Consolas" w:cs="Segoe UI"/>
                <w:b/>
                <w:bCs/>
                <w:sz w:val="18"/>
                <w:szCs w:val="18"/>
                <w:lang w:eastAsia="en-GB"/>
              </w:rPr>
              <w:t xml:space="preserve">: </w:t>
            </w:r>
            <w:proofErr w:type="spellStart"/>
            <w:r w:rsidRPr="00C11259">
              <w:rPr>
                <w:rFonts w:ascii="Consolas" w:eastAsia="Times New Roman" w:hAnsi="Consolas" w:cs="Segoe UI"/>
                <w:b/>
                <w:bCs/>
                <w:sz w:val="18"/>
                <w:szCs w:val="18"/>
                <w:lang w:eastAsia="en-GB"/>
              </w:rPr>
              <w:t>cancelToken</w:t>
            </w:r>
            <w:proofErr w:type="spellEnd"/>
            <w:r w:rsidRPr="00C11259">
              <w:rPr>
                <w:rFonts w:ascii="Consolas" w:eastAsia="Times New Roman" w:hAnsi="Consolas" w:cs="Segoe UI"/>
                <w:b/>
                <w:bCs/>
                <w:sz w:val="18"/>
                <w:szCs w:val="18"/>
                <w:lang w:eastAsia="en-GB"/>
              </w:rPr>
              <w:t>,</w:t>
            </w:r>
          </w:p>
        </w:tc>
      </w:tr>
      <w:tr w:rsidR="008A1B36" w:rsidRPr="008A1B36" w14:paraId="3F896FC0" w14:textId="77777777" w:rsidTr="00216885">
        <w:tc>
          <w:tcPr>
            <w:tcW w:w="1785" w:type="dxa"/>
            <w:shd w:val="clear" w:color="auto" w:fill="FFFFFF"/>
            <w:noWrap/>
            <w:tcMar>
              <w:top w:w="0" w:type="dxa"/>
              <w:left w:w="150" w:type="dxa"/>
              <w:bottom w:w="0" w:type="dxa"/>
              <w:right w:w="150" w:type="dxa"/>
            </w:tcMar>
            <w:hideMark/>
          </w:tcPr>
          <w:p w14:paraId="7B9E4ED4"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03431501"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w:t>
            </w:r>
          </w:p>
        </w:tc>
      </w:tr>
      <w:tr w:rsidR="008A1B36" w:rsidRPr="008A1B36" w14:paraId="6A5DB416" w14:textId="77777777" w:rsidTr="00216885">
        <w:tc>
          <w:tcPr>
            <w:tcW w:w="1785" w:type="dxa"/>
            <w:shd w:val="clear" w:color="auto" w:fill="auto"/>
            <w:noWrap/>
            <w:tcMar>
              <w:top w:w="0" w:type="dxa"/>
              <w:left w:w="150" w:type="dxa"/>
              <w:bottom w:w="0" w:type="dxa"/>
              <w:right w:w="150" w:type="dxa"/>
            </w:tcMar>
            <w:hideMark/>
          </w:tcPr>
          <w:p w14:paraId="1690EEEC"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512A99DE"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return </w:t>
            </w:r>
            <w:proofErr w:type="spellStart"/>
            <w:r w:rsidRPr="00C11259">
              <w:rPr>
                <w:rFonts w:ascii="Consolas" w:eastAsia="Times New Roman" w:hAnsi="Consolas" w:cs="Segoe UI"/>
                <w:b/>
                <w:bCs/>
                <w:sz w:val="18"/>
                <w:szCs w:val="18"/>
                <w:lang w:eastAsia="en-GB"/>
              </w:rPr>
              <w:t>response.data</w:t>
            </w:r>
            <w:proofErr w:type="spellEnd"/>
            <w:r w:rsidRPr="00C11259">
              <w:rPr>
                <w:rFonts w:ascii="Consolas" w:eastAsia="Times New Roman" w:hAnsi="Consolas" w:cs="Segoe UI"/>
                <w:b/>
                <w:bCs/>
                <w:sz w:val="18"/>
                <w:szCs w:val="18"/>
                <w:lang w:eastAsia="en-GB"/>
              </w:rPr>
              <w:t>;</w:t>
            </w:r>
          </w:p>
        </w:tc>
      </w:tr>
      <w:tr w:rsidR="008A1B36" w:rsidRPr="008A1B36" w14:paraId="04A4E6AB" w14:textId="77777777" w:rsidTr="00216885">
        <w:tc>
          <w:tcPr>
            <w:tcW w:w="1785" w:type="dxa"/>
            <w:shd w:val="clear" w:color="auto" w:fill="FFFFFF"/>
            <w:noWrap/>
            <w:tcMar>
              <w:top w:w="0" w:type="dxa"/>
              <w:left w:w="150" w:type="dxa"/>
              <w:bottom w:w="0" w:type="dxa"/>
              <w:right w:w="150" w:type="dxa"/>
            </w:tcMar>
            <w:hideMark/>
          </w:tcPr>
          <w:p w14:paraId="27D2930D"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54601225"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 on </w:t>
            </w:r>
            <w:proofErr w:type="spellStart"/>
            <w:r w:rsidRPr="00C11259">
              <w:rPr>
                <w:rFonts w:ascii="Consolas" w:eastAsia="Times New Roman" w:hAnsi="Consolas" w:cs="Segoe UI"/>
                <w:b/>
                <w:bCs/>
                <w:sz w:val="18"/>
                <w:szCs w:val="18"/>
                <w:lang w:eastAsia="en-GB"/>
              </w:rPr>
              <w:t>FormatException</w:t>
            </w:r>
            <w:proofErr w:type="spellEnd"/>
            <w:r w:rsidRPr="00C11259">
              <w:rPr>
                <w:rFonts w:ascii="Consolas" w:eastAsia="Times New Roman" w:hAnsi="Consolas" w:cs="Segoe UI"/>
                <w:b/>
                <w:bCs/>
                <w:sz w:val="18"/>
                <w:szCs w:val="18"/>
                <w:lang w:eastAsia="en-GB"/>
              </w:rPr>
              <w:t xml:space="preserve"> catch (_) {</w:t>
            </w:r>
          </w:p>
        </w:tc>
      </w:tr>
      <w:tr w:rsidR="008A1B36" w:rsidRPr="008A1B36" w14:paraId="656620B0" w14:textId="77777777" w:rsidTr="00216885">
        <w:tc>
          <w:tcPr>
            <w:tcW w:w="1785" w:type="dxa"/>
            <w:shd w:val="clear" w:color="auto" w:fill="auto"/>
            <w:noWrap/>
            <w:tcMar>
              <w:top w:w="0" w:type="dxa"/>
              <w:left w:w="150" w:type="dxa"/>
              <w:bottom w:w="0" w:type="dxa"/>
              <w:right w:w="150" w:type="dxa"/>
            </w:tcMar>
            <w:hideMark/>
          </w:tcPr>
          <w:p w14:paraId="4531DDB3"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251302FB"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throw </w:t>
            </w:r>
            <w:proofErr w:type="spellStart"/>
            <w:proofErr w:type="gramStart"/>
            <w:r w:rsidRPr="00C11259">
              <w:rPr>
                <w:rFonts w:ascii="Consolas" w:eastAsia="Times New Roman" w:hAnsi="Consolas" w:cs="Segoe UI"/>
                <w:b/>
                <w:bCs/>
                <w:sz w:val="18"/>
                <w:szCs w:val="18"/>
                <w:lang w:eastAsia="en-GB"/>
              </w:rPr>
              <w:t>FormatException</w:t>
            </w:r>
            <w:proofErr w:type="spellEnd"/>
            <w:r w:rsidRPr="00C11259">
              <w:rPr>
                <w:rFonts w:ascii="Consolas" w:eastAsia="Times New Roman" w:hAnsi="Consolas" w:cs="Segoe UI"/>
                <w:b/>
                <w:bCs/>
                <w:sz w:val="18"/>
                <w:szCs w:val="18"/>
                <w:lang w:eastAsia="en-GB"/>
              </w:rPr>
              <w:t>(</w:t>
            </w:r>
            <w:proofErr w:type="gramEnd"/>
            <w:r w:rsidRPr="00C11259">
              <w:rPr>
                <w:rFonts w:ascii="Consolas" w:eastAsia="Times New Roman" w:hAnsi="Consolas" w:cs="Segoe UI"/>
                <w:b/>
                <w:bCs/>
                <w:sz w:val="18"/>
                <w:szCs w:val="18"/>
                <w:lang w:eastAsia="en-GB"/>
              </w:rPr>
              <w:t>"Unable to process the data");</w:t>
            </w:r>
          </w:p>
        </w:tc>
      </w:tr>
      <w:tr w:rsidR="008A1B36" w:rsidRPr="008A1B36" w14:paraId="086E9485" w14:textId="77777777" w:rsidTr="00216885">
        <w:tc>
          <w:tcPr>
            <w:tcW w:w="1785" w:type="dxa"/>
            <w:shd w:val="clear" w:color="auto" w:fill="FFFFFF"/>
            <w:noWrap/>
            <w:tcMar>
              <w:top w:w="0" w:type="dxa"/>
              <w:left w:w="150" w:type="dxa"/>
              <w:bottom w:w="0" w:type="dxa"/>
              <w:right w:w="150" w:type="dxa"/>
            </w:tcMar>
            <w:hideMark/>
          </w:tcPr>
          <w:p w14:paraId="1A00E10C"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2EC64C6C"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 catch (e) {</w:t>
            </w:r>
          </w:p>
        </w:tc>
      </w:tr>
      <w:tr w:rsidR="008A1B36" w:rsidRPr="008A1B36" w14:paraId="0B15102A" w14:textId="77777777" w:rsidTr="00216885">
        <w:tc>
          <w:tcPr>
            <w:tcW w:w="1785" w:type="dxa"/>
            <w:shd w:val="clear" w:color="auto" w:fill="auto"/>
            <w:noWrap/>
            <w:tcMar>
              <w:top w:w="0" w:type="dxa"/>
              <w:left w:w="150" w:type="dxa"/>
              <w:bottom w:w="0" w:type="dxa"/>
              <w:right w:w="150" w:type="dxa"/>
            </w:tcMar>
            <w:hideMark/>
          </w:tcPr>
          <w:p w14:paraId="15445828"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79F6C5F4"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throw e;</w:t>
            </w:r>
          </w:p>
        </w:tc>
      </w:tr>
      <w:tr w:rsidR="008A1B36" w:rsidRPr="008A1B36" w14:paraId="78FC1EDB" w14:textId="77777777" w:rsidTr="00216885">
        <w:tc>
          <w:tcPr>
            <w:tcW w:w="1785" w:type="dxa"/>
            <w:shd w:val="clear" w:color="auto" w:fill="FFFFFF"/>
            <w:noWrap/>
            <w:tcMar>
              <w:top w:w="0" w:type="dxa"/>
              <w:left w:w="150" w:type="dxa"/>
              <w:bottom w:w="0" w:type="dxa"/>
              <w:right w:w="150" w:type="dxa"/>
            </w:tcMar>
            <w:hideMark/>
          </w:tcPr>
          <w:p w14:paraId="4219CBBD"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72A9D924"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w:t>
            </w:r>
          </w:p>
        </w:tc>
      </w:tr>
      <w:tr w:rsidR="008A1B36" w:rsidRPr="008A1B36" w14:paraId="61293EA1" w14:textId="77777777" w:rsidTr="00216885">
        <w:tc>
          <w:tcPr>
            <w:tcW w:w="1785" w:type="dxa"/>
            <w:shd w:val="clear" w:color="auto" w:fill="auto"/>
            <w:noWrap/>
            <w:tcMar>
              <w:top w:w="0" w:type="dxa"/>
              <w:left w:w="150" w:type="dxa"/>
              <w:bottom w:w="0" w:type="dxa"/>
              <w:right w:w="150" w:type="dxa"/>
            </w:tcMar>
            <w:hideMark/>
          </w:tcPr>
          <w:p w14:paraId="7B389D3C"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auto"/>
            <w:tcMar>
              <w:top w:w="0" w:type="dxa"/>
              <w:left w:w="150" w:type="dxa"/>
              <w:bottom w:w="0" w:type="dxa"/>
              <w:right w:w="150" w:type="dxa"/>
            </w:tcMar>
            <w:hideMark/>
          </w:tcPr>
          <w:p w14:paraId="45F4F35E"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 xml:space="preserve">  }</w:t>
            </w:r>
          </w:p>
        </w:tc>
      </w:tr>
      <w:tr w:rsidR="008A1B36" w:rsidRPr="008A1B36" w14:paraId="6DDFEB39" w14:textId="77777777" w:rsidTr="00216885">
        <w:tc>
          <w:tcPr>
            <w:tcW w:w="1785" w:type="dxa"/>
            <w:shd w:val="clear" w:color="auto" w:fill="FFFFFF"/>
            <w:noWrap/>
            <w:tcMar>
              <w:top w:w="0" w:type="dxa"/>
              <w:left w:w="150" w:type="dxa"/>
              <w:bottom w:w="0" w:type="dxa"/>
              <w:right w:w="150" w:type="dxa"/>
            </w:tcMar>
            <w:hideMark/>
          </w:tcPr>
          <w:p w14:paraId="06548C65" w14:textId="77777777" w:rsidR="00216885" w:rsidRPr="00C11259" w:rsidRDefault="00216885" w:rsidP="00216885">
            <w:pPr>
              <w:spacing w:after="0" w:line="300" w:lineRule="atLeast"/>
              <w:rPr>
                <w:rFonts w:ascii="Consolas" w:eastAsia="Times New Roman" w:hAnsi="Consolas" w:cs="Segoe UI"/>
                <w:b/>
                <w:bCs/>
                <w:sz w:val="18"/>
                <w:szCs w:val="18"/>
                <w:lang w:eastAsia="en-GB"/>
              </w:rPr>
            </w:pPr>
          </w:p>
        </w:tc>
        <w:tc>
          <w:tcPr>
            <w:tcW w:w="0" w:type="auto"/>
            <w:shd w:val="clear" w:color="auto" w:fill="FFFFFF"/>
            <w:tcMar>
              <w:top w:w="0" w:type="dxa"/>
              <w:left w:w="150" w:type="dxa"/>
              <w:bottom w:w="0" w:type="dxa"/>
              <w:right w:w="150" w:type="dxa"/>
            </w:tcMar>
            <w:hideMark/>
          </w:tcPr>
          <w:p w14:paraId="749AB35D" w14:textId="77777777" w:rsidR="00216885" w:rsidRPr="00C11259" w:rsidRDefault="00216885" w:rsidP="00216885">
            <w:pPr>
              <w:spacing w:after="0" w:line="300" w:lineRule="atLeast"/>
              <w:rPr>
                <w:rFonts w:ascii="Consolas" w:eastAsia="Times New Roman" w:hAnsi="Consolas" w:cs="Segoe UI"/>
                <w:b/>
                <w:bCs/>
                <w:sz w:val="18"/>
                <w:szCs w:val="18"/>
                <w:lang w:eastAsia="en-GB"/>
              </w:rPr>
            </w:pPr>
            <w:r w:rsidRPr="00C11259">
              <w:rPr>
                <w:rFonts w:ascii="Consolas" w:eastAsia="Times New Roman" w:hAnsi="Consolas" w:cs="Segoe UI"/>
                <w:b/>
                <w:bCs/>
                <w:sz w:val="18"/>
                <w:szCs w:val="18"/>
                <w:lang w:eastAsia="en-GB"/>
              </w:rPr>
              <w:t>}</w:t>
            </w:r>
          </w:p>
        </w:tc>
      </w:tr>
    </w:tbl>
    <w:p w14:paraId="27333BE7" w14:textId="77777777" w:rsidR="00C11259" w:rsidRPr="008A1B36" w:rsidRDefault="00C11259">
      <w:pPr>
        <w:rPr>
          <w:b/>
          <w:bCs/>
        </w:rPr>
      </w:pPr>
    </w:p>
    <w:p w14:paraId="4FAB623A" w14:textId="77777777" w:rsidR="0037487D" w:rsidRPr="008A1B36" w:rsidRDefault="0037487D">
      <w:pPr>
        <w:rPr>
          <w:b/>
          <w:bCs/>
        </w:rPr>
      </w:pPr>
    </w:p>
    <w:p w14:paraId="57910E81" w14:textId="77777777" w:rsidR="0037487D" w:rsidRPr="008A1B36" w:rsidRDefault="0037487D">
      <w:pPr>
        <w:rPr>
          <w:b/>
          <w:bCs/>
        </w:rPr>
      </w:pPr>
    </w:p>
    <w:p w14:paraId="09AF5EFE" w14:textId="77777777" w:rsidR="0037487D" w:rsidRPr="008A1B36" w:rsidRDefault="0037487D">
      <w:pPr>
        <w:rPr>
          <w:b/>
          <w:bCs/>
        </w:rPr>
      </w:pPr>
    </w:p>
    <w:p w14:paraId="3CA8A525" w14:textId="77777777" w:rsidR="0037487D" w:rsidRPr="008A1B36" w:rsidRDefault="0037487D">
      <w:pPr>
        <w:rPr>
          <w:b/>
          <w:bCs/>
        </w:rPr>
      </w:pPr>
    </w:p>
    <w:p w14:paraId="66FF30D9" w14:textId="77777777" w:rsidR="0037487D" w:rsidRPr="008A1B36" w:rsidRDefault="0037487D">
      <w:pPr>
        <w:rPr>
          <w:b/>
          <w:bCs/>
        </w:rPr>
      </w:pPr>
    </w:p>
    <w:p w14:paraId="4C0366EA" w14:textId="77777777" w:rsidR="0037487D" w:rsidRPr="008A1B36" w:rsidRDefault="0037487D">
      <w:pPr>
        <w:rPr>
          <w:b/>
          <w:bCs/>
        </w:rPr>
      </w:pPr>
    </w:p>
    <w:p w14:paraId="63223050" w14:textId="77777777" w:rsidR="0037487D" w:rsidRPr="008A1B36" w:rsidRDefault="0037487D">
      <w:pPr>
        <w:rPr>
          <w:b/>
          <w:bCs/>
        </w:rPr>
      </w:pPr>
    </w:p>
    <w:p w14:paraId="09153D01" w14:textId="77777777" w:rsidR="0037487D" w:rsidRPr="008A1B36" w:rsidRDefault="0037487D">
      <w:pPr>
        <w:rPr>
          <w:b/>
          <w:bCs/>
        </w:rPr>
      </w:pPr>
    </w:p>
    <w:p w14:paraId="294B0936" w14:textId="77777777" w:rsidR="0037487D" w:rsidRPr="008A1B36" w:rsidRDefault="0037487D">
      <w:pPr>
        <w:rPr>
          <w:b/>
          <w:bCs/>
        </w:rPr>
      </w:pPr>
    </w:p>
    <w:p w14:paraId="02BE917F" w14:textId="77777777" w:rsidR="004D626C" w:rsidRPr="008A1B36" w:rsidRDefault="004D626C">
      <w:pPr>
        <w:rPr>
          <w:b/>
          <w:bCs/>
        </w:rPr>
      </w:pPr>
    </w:p>
    <w:p w14:paraId="316DD3FB" w14:textId="77777777" w:rsidR="004D626C" w:rsidRPr="008A1B36" w:rsidRDefault="004D626C">
      <w:pPr>
        <w:rPr>
          <w:b/>
          <w:bCs/>
        </w:rPr>
      </w:pPr>
    </w:p>
    <w:p w14:paraId="3F2BFDE5" w14:textId="77777777" w:rsidR="004D626C" w:rsidRPr="008A1B36" w:rsidRDefault="004D626C">
      <w:pPr>
        <w:rPr>
          <w:b/>
          <w:bCs/>
        </w:rPr>
      </w:pPr>
    </w:p>
    <w:p w14:paraId="4EEE6AB8" w14:textId="77777777" w:rsidR="004D626C" w:rsidRPr="008A1B36" w:rsidRDefault="004D626C"/>
    <w:p w14:paraId="0E512A3B" w14:textId="77777777" w:rsidR="004D626C" w:rsidRPr="008A1B36" w:rsidRDefault="004D626C"/>
    <w:p w14:paraId="1087A95D" w14:textId="020BF2AB" w:rsidR="00216885" w:rsidRPr="008A1B36" w:rsidRDefault="000948BE">
      <w:r>
        <w:t xml:space="preserve">Except the usefulness of the Exception Handling, agency essentially needs to </w:t>
      </w:r>
      <w:r w:rsidR="006F302A">
        <w:t>allocate</w:t>
      </w:r>
      <w:r>
        <w:t xml:space="preserve"> </w:t>
      </w:r>
      <w:r w:rsidR="006F302A">
        <w:t xml:space="preserve">and determine which ports on a network are </w:t>
      </w:r>
      <w:r w:rsidR="00566945">
        <w:t>functioning, open</w:t>
      </w:r>
      <w:r w:rsidR="006F302A">
        <w:t xml:space="preserve"> or closed and this can be reached by the process of port </w:t>
      </w:r>
      <w:r w:rsidR="00566945">
        <w:t xml:space="preserve">scanning </w:t>
      </w:r>
      <w:r w:rsidR="00566945" w:rsidRPr="00566945">
        <w:rPr>
          <w:rFonts w:ascii="Open Sans" w:hAnsi="Open Sans" w:cs="Open Sans"/>
          <w:color w:val="000000"/>
          <w:sz w:val="20"/>
          <w:szCs w:val="20"/>
          <w:shd w:val="clear" w:color="auto" w:fill="FFFFFF"/>
        </w:rPr>
        <w:t>(</w:t>
      </w:r>
      <w:r w:rsidR="00566945">
        <w:rPr>
          <w:rFonts w:ascii="Open Sans" w:hAnsi="Open Sans" w:cs="Open Sans"/>
          <w:color w:val="000000"/>
          <w:sz w:val="20"/>
          <w:szCs w:val="20"/>
          <w:shd w:val="clear" w:color="auto" w:fill="FFFFFF"/>
        </w:rPr>
        <w:t>What is port scanning and how does it work? | Avast, 2021)</w:t>
      </w:r>
      <w:r w:rsidR="00566945">
        <w:rPr>
          <w:rFonts w:ascii="Open Sans" w:hAnsi="Open Sans" w:cs="Open Sans"/>
          <w:color w:val="000000"/>
          <w:sz w:val="20"/>
          <w:szCs w:val="20"/>
          <w:shd w:val="clear" w:color="auto" w:fill="FFFFFF"/>
        </w:rPr>
        <w:t xml:space="preserve">. </w:t>
      </w:r>
      <w:r w:rsidR="006F302A">
        <w:t xml:space="preserve">This process of sending packets to specified ports will identify vulnerabilities on </w:t>
      </w:r>
      <w:r w:rsidR="00B12538">
        <w:t>our network</w:t>
      </w:r>
      <w:r w:rsidR="006F302A">
        <w:t xml:space="preserve"> and managing this flow will deliver security over our </w:t>
      </w:r>
      <w:r w:rsidR="00B12538">
        <w:t>systems. It</w:t>
      </w:r>
      <w:r w:rsidR="00566945">
        <w:t xml:space="preserve"> can be produced in the way </w:t>
      </w:r>
      <w:r w:rsidR="00B12538">
        <w:t>below:</w:t>
      </w:r>
    </w:p>
    <w:p w14:paraId="2C8DDE68"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046AC6E6"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014E3CD1"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0DB123B1"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1551C985" w14:textId="00428DA5"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67086311"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2F339492"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004A03A2"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1036D259"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7BD2319A" w14:textId="327A12FA" w:rsidR="00127A8E" w:rsidRPr="008A1B36" w:rsidRDefault="00127A8E"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sidRPr="008A1B36">
        <w:rPr>
          <w:rFonts w:ascii="Consolas" w:eastAsia="Times New Roman" w:hAnsi="Consolas" w:cs="Courier New"/>
          <w:b/>
          <w:bCs/>
          <w:spacing w:val="2"/>
          <w:bdr w:val="none" w:sz="0" w:space="0" w:color="auto" w:frame="1"/>
          <w:lang w:eastAsia="en-GB"/>
        </w:rPr>
        <w:t># We need to import packages for</w:t>
      </w:r>
    </w:p>
    <w:p w14:paraId="0097FFE1" w14:textId="32D58F08" w:rsidR="00127A8E" w:rsidRPr="008A1B36" w:rsidRDefault="00127A8E"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sidRPr="008A1B36">
        <w:rPr>
          <w:rFonts w:ascii="Consolas" w:eastAsia="Times New Roman" w:hAnsi="Consolas" w:cs="Courier New"/>
          <w:b/>
          <w:bCs/>
          <w:spacing w:val="2"/>
          <w:bdr w:val="none" w:sz="0" w:space="0" w:color="auto" w:frame="1"/>
          <w:lang w:eastAsia="en-GB"/>
        </w:rPr>
        <w:t xml:space="preserve"># the </w:t>
      </w:r>
      <w:proofErr w:type="spellStart"/>
      <w:proofErr w:type="gramStart"/>
      <w:r w:rsidRPr="008A1B36">
        <w:rPr>
          <w:rFonts w:ascii="Consolas" w:eastAsia="Times New Roman" w:hAnsi="Consolas" w:cs="Courier New"/>
          <w:b/>
          <w:bCs/>
          <w:spacing w:val="2"/>
          <w:bdr w:val="none" w:sz="0" w:space="0" w:color="auto" w:frame="1"/>
          <w:lang w:eastAsia="en-GB"/>
        </w:rPr>
        <w:t>socket,sys</w:t>
      </w:r>
      <w:proofErr w:type="gramEnd"/>
      <w:r w:rsidRPr="008A1B36">
        <w:rPr>
          <w:rFonts w:ascii="Consolas" w:eastAsia="Times New Roman" w:hAnsi="Consolas" w:cs="Courier New"/>
          <w:b/>
          <w:bCs/>
          <w:spacing w:val="2"/>
          <w:bdr w:val="none" w:sz="0" w:space="0" w:color="auto" w:frame="1"/>
          <w:lang w:eastAsia="en-GB"/>
        </w:rPr>
        <w:t>,pyfiglet</w:t>
      </w:r>
      <w:proofErr w:type="spellEnd"/>
      <w:r w:rsidRPr="008A1B36">
        <w:rPr>
          <w:rFonts w:ascii="Consolas" w:eastAsia="Times New Roman" w:hAnsi="Consolas" w:cs="Courier New"/>
          <w:b/>
          <w:bCs/>
          <w:spacing w:val="2"/>
          <w:bdr w:val="none" w:sz="0" w:space="0" w:color="auto" w:frame="1"/>
          <w:lang w:eastAsia="en-GB"/>
        </w:rPr>
        <w:t xml:space="preserve"> which contains pieces of written code</w:t>
      </w:r>
    </w:p>
    <w:p w14:paraId="438B4E12" w14:textId="18FFAB22" w:rsidR="00127A8E" w:rsidRPr="008A1B36" w:rsidRDefault="00127A8E"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sidRPr="008A1B36">
        <w:rPr>
          <w:rFonts w:ascii="Consolas" w:eastAsia="Times New Roman" w:hAnsi="Consolas" w:cs="Courier New"/>
          <w:b/>
          <w:bCs/>
          <w:spacing w:val="2"/>
          <w:bdr w:val="none" w:sz="0" w:space="0" w:color="auto" w:frame="1"/>
          <w:lang w:eastAsia="en-GB"/>
        </w:rPr>
        <w:t xml:space="preserve"># </w:t>
      </w:r>
      <w:r w:rsidR="00B12538" w:rsidRPr="008A1B36">
        <w:rPr>
          <w:rFonts w:ascii="Consolas" w:eastAsia="Times New Roman" w:hAnsi="Consolas" w:cs="Courier New"/>
          <w:b/>
          <w:bCs/>
          <w:spacing w:val="2"/>
          <w:bdr w:val="none" w:sz="0" w:space="0" w:color="auto" w:frame="1"/>
          <w:lang w:eastAsia="en-GB"/>
        </w:rPr>
        <w:t>That</w:t>
      </w:r>
      <w:r w:rsidRPr="008A1B36">
        <w:rPr>
          <w:rFonts w:ascii="Consolas" w:eastAsia="Times New Roman" w:hAnsi="Consolas" w:cs="Courier New"/>
          <w:b/>
          <w:bCs/>
          <w:spacing w:val="2"/>
          <w:bdr w:val="none" w:sz="0" w:space="0" w:color="auto" w:frame="1"/>
          <w:lang w:eastAsia="en-GB"/>
        </w:rPr>
        <w:t xml:space="preserve"> allows us to automate certain process </w:t>
      </w:r>
    </w:p>
    <w:p w14:paraId="6D870239" w14:textId="05D29CB3" w:rsidR="00127A8E" w:rsidRPr="008A1B36"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import</w:t>
      </w:r>
      <w:r w:rsidRPr="00216885">
        <w:rPr>
          <w:rFonts w:ascii="Consolas" w:eastAsia="Times New Roman" w:hAnsi="Consolas" w:cs="Times New Roman"/>
          <w:b/>
          <w:bCs/>
          <w:spacing w:val="2"/>
          <w:sz w:val="24"/>
          <w:szCs w:val="24"/>
          <w:lang w:eastAsia="en-GB"/>
        </w:rPr>
        <w:t xml:space="preserve"> </w:t>
      </w:r>
      <w:proofErr w:type="spellStart"/>
      <w:r w:rsidRPr="00216885">
        <w:rPr>
          <w:rFonts w:ascii="Consolas" w:eastAsia="Times New Roman" w:hAnsi="Consolas" w:cs="Courier New"/>
          <w:b/>
          <w:bCs/>
          <w:spacing w:val="2"/>
          <w:bdr w:val="none" w:sz="0" w:space="0" w:color="auto" w:frame="1"/>
          <w:lang w:eastAsia="en-GB"/>
        </w:rPr>
        <w:t>pyfiglet</w:t>
      </w:r>
      <w:proofErr w:type="spellEnd"/>
    </w:p>
    <w:p w14:paraId="25515FA6" w14:textId="7BC91DBE"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lastRenderedPageBreak/>
        <w:t>import</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sys</w:t>
      </w:r>
    </w:p>
    <w:p w14:paraId="3DCF30B5"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import</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socket</w:t>
      </w:r>
    </w:p>
    <w:p w14:paraId="0C7712F4" w14:textId="0C17D4D0" w:rsidR="008A1B36" w:rsidRP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sidRPr="008A1B36">
        <w:rPr>
          <w:rFonts w:ascii="Consolas" w:eastAsia="Times New Roman" w:hAnsi="Consolas" w:cs="Courier New"/>
          <w:b/>
          <w:bCs/>
          <w:spacing w:val="2"/>
          <w:bdr w:val="none" w:sz="0" w:space="0" w:color="auto" w:frame="1"/>
          <w:lang w:eastAsia="en-GB"/>
        </w:rPr>
        <w:t xml:space="preserve"># </w:t>
      </w:r>
      <w:r w:rsidR="00B12538" w:rsidRPr="008A1B36">
        <w:rPr>
          <w:rFonts w:ascii="Consolas" w:eastAsia="Times New Roman" w:hAnsi="Consolas" w:cs="Courier New"/>
          <w:b/>
          <w:bCs/>
          <w:spacing w:val="2"/>
          <w:bdr w:val="none" w:sz="0" w:space="0" w:color="auto" w:frame="1"/>
          <w:lang w:eastAsia="en-GB"/>
        </w:rPr>
        <w:t>Exact</w:t>
      </w:r>
      <w:r w:rsidRPr="008A1B36">
        <w:rPr>
          <w:rFonts w:ascii="Consolas" w:eastAsia="Times New Roman" w:hAnsi="Consolas" w:cs="Courier New"/>
          <w:b/>
          <w:bCs/>
          <w:spacing w:val="2"/>
          <w:bdr w:val="none" w:sz="0" w:space="0" w:color="auto" w:frame="1"/>
          <w:lang w:eastAsia="en-GB"/>
        </w:rPr>
        <w:t xml:space="preserve"> date and time we need so we know exactly how</w:t>
      </w:r>
    </w:p>
    <w:p w14:paraId="62A50488" w14:textId="3DF8D7D3" w:rsidR="008A1B36" w:rsidRP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sidRPr="008A1B36">
        <w:rPr>
          <w:rFonts w:ascii="Consolas" w:eastAsia="Times New Roman" w:hAnsi="Consolas" w:cs="Courier New"/>
          <w:b/>
          <w:bCs/>
          <w:spacing w:val="2"/>
          <w:bdr w:val="none" w:sz="0" w:space="0" w:color="auto" w:frame="1"/>
          <w:lang w:eastAsia="en-GB"/>
        </w:rPr>
        <w:t xml:space="preserve"># </w:t>
      </w:r>
      <w:r w:rsidR="00B12538" w:rsidRPr="008A1B36">
        <w:rPr>
          <w:rFonts w:ascii="Consolas" w:eastAsia="Times New Roman" w:hAnsi="Consolas" w:cs="Courier New"/>
          <w:b/>
          <w:bCs/>
          <w:spacing w:val="2"/>
          <w:bdr w:val="none" w:sz="0" w:space="0" w:color="auto" w:frame="1"/>
          <w:lang w:eastAsia="en-GB"/>
        </w:rPr>
        <w:t>Long</w:t>
      </w:r>
      <w:r w:rsidRPr="008A1B36">
        <w:rPr>
          <w:rFonts w:ascii="Consolas" w:eastAsia="Times New Roman" w:hAnsi="Consolas" w:cs="Courier New"/>
          <w:b/>
          <w:bCs/>
          <w:spacing w:val="2"/>
          <w:bdr w:val="none" w:sz="0" w:space="0" w:color="auto" w:frame="1"/>
          <w:lang w:eastAsia="en-GB"/>
        </w:rPr>
        <w:t xml:space="preserve"> does it take to execute certain </w:t>
      </w:r>
      <w:proofErr w:type="spellStart"/>
      <w:r w:rsidRPr="008A1B36">
        <w:rPr>
          <w:rFonts w:ascii="Consolas" w:eastAsia="Times New Roman" w:hAnsi="Consolas" w:cs="Courier New"/>
          <w:b/>
          <w:bCs/>
          <w:spacing w:val="2"/>
          <w:bdr w:val="none" w:sz="0" w:space="0" w:color="auto" w:frame="1"/>
          <w:lang w:eastAsia="en-GB"/>
        </w:rPr>
        <w:t>processs</w:t>
      </w:r>
      <w:proofErr w:type="spellEnd"/>
    </w:p>
    <w:p w14:paraId="508C5B95" w14:textId="54D50D96"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from</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datetime import</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datetime</w:t>
      </w:r>
    </w:p>
    <w:p w14:paraId="33A23613"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w:t>
      </w:r>
    </w:p>
    <w:p w14:paraId="330BFDDF" w14:textId="77777777"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p>
    <w:p w14:paraId="0A3596A6" w14:textId="7A7CBB94" w:rsidR="008A1B36" w:rsidRDefault="008A1B36"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Pr>
          <w:rFonts w:ascii="Consolas" w:eastAsia="Times New Roman" w:hAnsi="Consolas" w:cs="Courier New"/>
          <w:b/>
          <w:bCs/>
          <w:spacing w:val="2"/>
          <w:bdr w:val="none" w:sz="0" w:space="0" w:color="auto" w:frame="1"/>
          <w:lang w:eastAsia="en-GB"/>
        </w:rPr>
        <w:t xml:space="preserve">#We </w:t>
      </w:r>
      <w:r w:rsidR="00B12538">
        <w:rPr>
          <w:rFonts w:ascii="Consolas" w:eastAsia="Times New Roman" w:hAnsi="Consolas" w:cs="Courier New"/>
          <w:b/>
          <w:bCs/>
          <w:spacing w:val="2"/>
          <w:bdr w:val="none" w:sz="0" w:space="0" w:color="auto" w:frame="1"/>
          <w:lang w:eastAsia="en-GB"/>
        </w:rPr>
        <w:t>are using</w:t>
      </w:r>
      <w:r>
        <w:rPr>
          <w:rFonts w:ascii="Consolas" w:eastAsia="Times New Roman" w:hAnsi="Consolas" w:cs="Courier New"/>
          <w:b/>
          <w:bCs/>
          <w:spacing w:val="2"/>
          <w:bdr w:val="none" w:sz="0" w:space="0" w:color="auto" w:frame="1"/>
          <w:lang w:eastAsia="en-GB"/>
        </w:rPr>
        <w:t xml:space="preserve"> the imported before module</w:t>
      </w:r>
      <w:r w:rsidR="000948BE">
        <w:rPr>
          <w:rFonts w:ascii="Consolas" w:eastAsia="Times New Roman" w:hAnsi="Consolas" w:cs="Courier New"/>
          <w:b/>
          <w:bCs/>
          <w:spacing w:val="2"/>
          <w:bdr w:val="none" w:sz="0" w:space="0" w:color="auto" w:frame="1"/>
          <w:lang w:eastAsia="en-GB"/>
        </w:rPr>
        <w:t xml:space="preserve"> </w:t>
      </w:r>
    </w:p>
    <w:p w14:paraId="6C0D8A59" w14:textId="772C41D6" w:rsidR="000948BE" w:rsidRDefault="000948BE"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Pr>
          <w:rFonts w:ascii="Consolas" w:eastAsia="Times New Roman" w:hAnsi="Consolas" w:cs="Courier New"/>
          <w:b/>
          <w:bCs/>
          <w:spacing w:val="2"/>
          <w:bdr w:val="none" w:sz="0" w:space="0" w:color="auto" w:frame="1"/>
          <w:lang w:eastAsia="en-GB"/>
        </w:rPr>
        <w:t>#</w:t>
      </w:r>
      <w:r w:rsidR="00B12538">
        <w:rPr>
          <w:rFonts w:ascii="Consolas" w:eastAsia="Times New Roman" w:hAnsi="Consolas" w:cs="Courier New"/>
          <w:b/>
          <w:bCs/>
          <w:spacing w:val="2"/>
          <w:bdr w:val="none" w:sz="0" w:space="0" w:color="auto" w:frame="1"/>
          <w:lang w:eastAsia="en-GB"/>
        </w:rPr>
        <w:t>And</w:t>
      </w:r>
      <w:r>
        <w:rPr>
          <w:rFonts w:ascii="Consolas" w:eastAsia="Times New Roman" w:hAnsi="Consolas" w:cs="Courier New"/>
          <w:b/>
          <w:bCs/>
          <w:spacing w:val="2"/>
          <w:bdr w:val="none" w:sz="0" w:space="0" w:color="auto" w:frame="1"/>
          <w:lang w:eastAsia="en-GB"/>
        </w:rPr>
        <w:t xml:space="preserve"> this we will convert text to ASCII art fonts for </w:t>
      </w:r>
    </w:p>
    <w:p w14:paraId="74274B01" w14:textId="63D019E7" w:rsidR="000948BE" w:rsidRDefault="000948BE" w:rsidP="00216885">
      <w:pPr>
        <w:shd w:val="clear" w:color="auto" w:fill="FFFFFF"/>
        <w:spacing w:after="0" w:line="288" w:lineRule="atLeast"/>
        <w:textAlignment w:val="baseline"/>
        <w:rPr>
          <w:rFonts w:ascii="Consolas" w:eastAsia="Times New Roman" w:hAnsi="Consolas" w:cs="Courier New"/>
          <w:b/>
          <w:bCs/>
          <w:spacing w:val="2"/>
          <w:bdr w:val="none" w:sz="0" w:space="0" w:color="auto" w:frame="1"/>
          <w:lang w:eastAsia="en-GB"/>
        </w:rPr>
      </w:pPr>
      <w:r>
        <w:rPr>
          <w:rFonts w:ascii="Consolas" w:eastAsia="Times New Roman" w:hAnsi="Consolas" w:cs="Courier New"/>
          <w:b/>
          <w:bCs/>
          <w:spacing w:val="2"/>
          <w:bdr w:val="none" w:sz="0" w:space="0" w:color="auto" w:frame="1"/>
          <w:lang w:eastAsia="en-GB"/>
        </w:rPr>
        <w:t>#</w:t>
      </w:r>
      <w:r w:rsidR="00B12538">
        <w:rPr>
          <w:rFonts w:ascii="Consolas" w:eastAsia="Times New Roman" w:hAnsi="Consolas" w:cs="Courier New"/>
          <w:b/>
          <w:bCs/>
          <w:spacing w:val="2"/>
          <w:bdr w:val="none" w:sz="0" w:space="0" w:color="auto" w:frame="1"/>
          <w:lang w:eastAsia="en-GB"/>
        </w:rPr>
        <w:t>Better</w:t>
      </w:r>
      <w:r>
        <w:rPr>
          <w:rFonts w:ascii="Consolas" w:eastAsia="Times New Roman" w:hAnsi="Consolas" w:cs="Courier New"/>
          <w:b/>
          <w:bCs/>
          <w:spacing w:val="2"/>
          <w:bdr w:val="none" w:sz="0" w:space="0" w:color="auto" w:frame="1"/>
          <w:lang w:eastAsia="en-GB"/>
        </w:rPr>
        <w:t xml:space="preserve"> integrity</w:t>
      </w:r>
    </w:p>
    <w:p w14:paraId="710153A9" w14:textId="6E172D66"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proofErr w:type="spellStart"/>
      <w:r w:rsidRPr="00216885">
        <w:rPr>
          <w:rFonts w:ascii="Consolas" w:eastAsia="Times New Roman" w:hAnsi="Consolas" w:cs="Courier New"/>
          <w:b/>
          <w:bCs/>
          <w:spacing w:val="2"/>
          <w:bdr w:val="none" w:sz="0" w:space="0" w:color="auto" w:frame="1"/>
          <w:lang w:eastAsia="en-GB"/>
        </w:rPr>
        <w:t>ascii_banner</w:t>
      </w:r>
      <w:proofErr w:type="spellEnd"/>
      <w:r w:rsidRPr="00216885">
        <w:rPr>
          <w:rFonts w:ascii="Consolas" w:eastAsia="Times New Roman" w:hAnsi="Consolas" w:cs="Courier New"/>
          <w:b/>
          <w:bCs/>
          <w:spacing w:val="2"/>
          <w:bdr w:val="none" w:sz="0" w:space="0" w:color="auto" w:frame="1"/>
          <w:lang w:eastAsia="en-GB"/>
        </w:rPr>
        <w:t xml:space="preserve"> =</w:t>
      </w:r>
      <w:r w:rsidRPr="00216885">
        <w:rPr>
          <w:rFonts w:ascii="Consolas" w:eastAsia="Times New Roman" w:hAnsi="Consolas" w:cs="Times New Roman"/>
          <w:b/>
          <w:bCs/>
          <w:spacing w:val="2"/>
          <w:sz w:val="24"/>
          <w:szCs w:val="24"/>
          <w:lang w:eastAsia="en-GB"/>
        </w:rPr>
        <w:t xml:space="preserve"> </w:t>
      </w:r>
      <w:proofErr w:type="spellStart"/>
      <w:proofErr w:type="gramStart"/>
      <w:r w:rsidRPr="00216885">
        <w:rPr>
          <w:rFonts w:ascii="Consolas" w:eastAsia="Times New Roman" w:hAnsi="Consolas" w:cs="Courier New"/>
          <w:b/>
          <w:bCs/>
          <w:spacing w:val="2"/>
          <w:bdr w:val="none" w:sz="0" w:space="0" w:color="auto" w:frame="1"/>
          <w:lang w:eastAsia="en-GB"/>
        </w:rPr>
        <w:t>pyfiglet.figlet</w:t>
      </w:r>
      <w:proofErr w:type="gramEnd"/>
      <w:r w:rsidRPr="00216885">
        <w:rPr>
          <w:rFonts w:ascii="Consolas" w:eastAsia="Times New Roman" w:hAnsi="Consolas" w:cs="Courier New"/>
          <w:b/>
          <w:bCs/>
          <w:spacing w:val="2"/>
          <w:bdr w:val="none" w:sz="0" w:space="0" w:color="auto" w:frame="1"/>
          <w:lang w:eastAsia="en-GB"/>
        </w:rPr>
        <w:t>_format</w:t>
      </w:r>
      <w:proofErr w:type="spellEnd"/>
      <w:r w:rsidRPr="00216885">
        <w:rPr>
          <w:rFonts w:ascii="Consolas" w:eastAsia="Times New Roman" w:hAnsi="Consolas" w:cs="Courier New"/>
          <w:b/>
          <w:bCs/>
          <w:spacing w:val="2"/>
          <w:bdr w:val="none" w:sz="0" w:space="0" w:color="auto" w:frame="1"/>
          <w:lang w:eastAsia="en-GB"/>
        </w:rPr>
        <w:t>("PORT SCANNER")</w:t>
      </w:r>
    </w:p>
    <w:p w14:paraId="5AF375A6"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print(</w:t>
      </w:r>
      <w:proofErr w:type="spellStart"/>
      <w:r w:rsidRPr="00216885">
        <w:rPr>
          <w:rFonts w:ascii="Consolas" w:eastAsia="Times New Roman" w:hAnsi="Consolas" w:cs="Courier New"/>
          <w:b/>
          <w:bCs/>
          <w:spacing w:val="2"/>
          <w:bdr w:val="none" w:sz="0" w:space="0" w:color="auto" w:frame="1"/>
          <w:lang w:eastAsia="en-GB"/>
        </w:rPr>
        <w:t>ascii_banner</w:t>
      </w:r>
      <w:proofErr w:type="spellEnd"/>
      <w:r w:rsidRPr="00216885">
        <w:rPr>
          <w:rFonts w:ascii="Consolas" w:eastAsia="Times New Roman" w:hAnsi="Consolas" w:cs="Courier New"/>
          <w:b/>
          <w:bCs/>
          <w:spacing w:val="2"/>
          <w:bdr w:val="none" w:sz="0" w:space="0" w:color="auto" w:frame="1"/>
          <w:lang w:eastAsia="en-GB"/>
        </w:rPr>
        <w:t>)</w:t>
      </w:r>
    </w:p>
    <w:p w14:paraId="48F559DD"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w:t>
      </w:r>
    </w:p>
    <w:p w14:paraId="07855718" w14:textId="390F3A44"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Defining a target</w:t>
      </w:r>
      <w:r w:rsidRPr="008A1B36">
        <w:rPr>
          <w:rFonts w:ascii="Consolas" w:eastAsia="Times New Roman" w:hAnsi="Consolas" w:cs="Courier New"/>
          <w:b/>
          <w:bCs/>
          <w:spacing w:val="2"/>
          <w:bdr w:val="none" w:sz="0" w:space="0" w:color="auto" w:frame="1"/>
          <w:lang w:eastAsia="en-GB"/>
        </w:rPr>
        <w:t xml:space="preserve"> which</w:t>
      </w:r>
      <w:r w:rsidR="000948BE">
        <w:rPr>
          <w:rFonts w:ascii="Consolas" w:eastAsia="Times New Roman" w:hAnsi="Consolas" w:cs="Courier New"/>
          <w:b/>
          <w:bCs/>
          <w:spacing w:val="2"/>
          <w:bdr w:val="none" w:sz="0" w:space="0" w:color="auto" w:frame="1"/>
          <w:lang w:eastAsia="en-GB"/>
        </w:rPr>
        <w:t xml:space="preserve"> </w:t>
      </w:r>
    </w:p>
    <w:p w14:paraId="216AE519"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if</w:t>
      </w:r>
      <w:r w:rsidRPr="00216885">
        <w:rPr>
          <w:rFonts w:ascii="Consolas" w:eastAsia="Times New Roman" w:hAnsi="Consolas" w:cs="Times New Roman"/>
          <w:b/>
          <w:bCs/>
          <w:spacing w:val="2"/>
          <w:sz w:val="24"/>
          <w:szCs w:val="24"/>
          <w:lang w:eastAsia="en-GB"/>
        </w:rPr>
        <w:t xml:space="preserve"> </w:t>
      </w:r>
      <w:proofErr w:type="spellStart"/>
      <w:r w:rsidRPr="00216885">
        <w:rPr>
          <w:rFonts w:ascii="Consolas" w:eastAsia="Times New Roman" w:hAnsi="Consolas" w:cs="Courier New"/>
          <w:b/>
          <w:bCs/>
          <w:spacing w:val="2"/>
          <w:bdr w:val="none" w:sz="0" w:space="0" w:color="auto" w:frame="1"/>
          <w:lang w:eastAsia="en-GB"/>
        </w:rPr>
        <w:t>len</w:t>
      </w:r>
      <w:proofErr w:type="spellEnd"/>
      <w:r w:rsidRPr="00216885">
        <w:rPr>
          <w:rFonts w:ascii="Consolas" w:eastAsia="Times New Roman" w:hAnsi="Consolas" w:cs="Courier New"/>
          <w:b/>
          <w:bCs/>
          <w:spacing w:val="2"/>
          <w:bdr w:val="none" w:sz="0" w:space="0" w:color="auto" w:frame="1"/>
          <w:lang w:eastAsia="en-GB"/>
        </w:rPr>
        <w:t>(</w:t>
      </w:r>
      <w:proofErr w:type="spellStart"/>
      <w:proofErr w:type="gramStart"/>
      <w:r w:rsidRPr="00216885">
        <w:rPr>
          <w:rFonts w:ascii="Consolas" w:eastAsia="Times New Roman" w:hAnsi="Consolas" w:cs="Courier New"/>
          <w:b/>
          <w:bCs/>
          <w:spacing w:val="2"/>
          <w:bdr w:val="none" w:sz="0" w:space="0" w:color="auto" w:frame="1"/>
          <w:lang w:eastAsia="en-GB"/>
        </w:rPr>
        <w:t>sys.argv</w:t>
      </w:r>
      <w:proofErr w:type="spellEnd"/>
      <w:proofErr w:type="gramEnd"/>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2:</w:t>
      </w:r>
    </w:p>
    <w:p w14:paraId="1CE3BE76"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w:t>
      </w:r>
    </w:p>
    <w:p w14:paraId="680E6831"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xml:space="preserve">    # </w:t>
      </w:r>
      <w:proofErr w:type="gramStart"/>
      <w:r w:rsidRPr="00216885">
        <w:rPr>
          <w:rFonts w:ascii="Consolas" w:eastAsia="Times New Roman" w:hAnsi="Consolas" w:cs="Courier New"/>
          <w:b/>
          <w:bCs/>
          <w:spacing w:val="2"/>
          <w:bdr w:val="none" w:sz="0" w:space="0" w:color="auto" w:frame="1"/>
          <w:lang w:eastAsia="en-GB"/>
        </w:rPr>
        <w:t>translate</w:t>
      </w:r>
      <w:proofErr w:type="gramEnd"/>
      <w:r w:rsidRPr="00216885">
        <w:rPr>
          <w:rFonts w:ascii="Consolas" w:eastAsia="Times New Roman" w:hAnsi="Consolas" w:cs="Courier New"/>
          <w:b/>
          <w:bCs/>
          <w:spacing w:val="2"/>
          <w:bdr w:val="none" w:sz="0" w:space="0" w:color="auto" w:frame="1"/>
          <w:lang w:eastAsia="en-GB"/>
        </w:rPr>
        <w:t xml:space="preserve"> hostname to IPv4</w:t>
      </w:r>
    </w:p>
    <w:p w14:paraId="0BC009E7"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target =</w:t>
      </w:r>
      <w:r w:rsidRPr="00216885">
        <w:rPr>
          <w:rFonts w:ascii="Consolas" w:eastAsia="Times New Roman" w:hAnsi="Consolas" w:cs="Times New Roman"/>
          <w:b/>
          <w:bCs/>
          <w:spacing w:val="2"/>
          <w:sz w:val="24"/>
          <w:szCs w:val="24"/>
          <w:lang w:eastAsia="en-GB"/>
        </w:rPr>
        <w:t xml:space="preserve"> </w:t>
      </w:r>
      <w:proofErr w:type="spellStart"/>
      <w:proofErr w:type="gramStart"/>
      <w:r w:rsidRPr="00216885">
        <w:rPr>
          <w:rFonts w:ascii="Consolas" w:eastAsia="Times New Roman" w:hAnsi="Consolas" w:cs="Courier New"/>
          <w:b/>
          <w:bCs/>
          <w:spacing w:val="2"/>
          <w:bdr w:val="none" w:sz="0" w:space="0" w:color="auto" w:frame="1"/>
          <w:lang w:eastAsia="en-GB"/>
        </w:rPr>
        <w:t>socket.gethostbyname</w:t>
      </w:r>
      <w:proofErr w:type="spellEnd"/>
      <w:proofErr w:type="gramEnd"/>
      <w:r w:rsidRPr="00216885">
        <w:rPr>
          <w:rFonts w:ascii="Consolas" w:eastAsia="Times New Roman" w:hAnsi="Consolas" w:cs="Courier New"/>
          <w:b/>
          <w:bCs/>
          <w:spacing w:val="2"/>
          <w:bdr w:val="none" w:sz="0" w:space="0" w:color="auto" w:frame="1"/>
          <w:lang w:eastAsia="en-GB"/>
        </w:rPr>
        <w:t>(</w:t>
      </w:r>
      <w:proofErr w:type="spellStart"/>
      <w:r w:rsidRPr="00216885">
        <w:rPr>
          <w:rFonts w:ascii="Consolas" w:eastAsia="Times New Roman" w:hAnsi="Consolas" w:cs="Courier New"/>
          <w:b/>
          <w:bCs/>
          <w:spacing w:val="2"/>
          <w:bdr w:val="none" w:sz="0" w:space="0" w:color="auto" w:frame="1"/>
          <w:lang w:eastAsia="en-GB"/>
        </w:rPr>
        <w:t>sys.argv</w:t>
      </w:r>
      <w:proofErr w:type="spellEnd"/>
      <w:r w:rsidRPr="00216885">
        <w:rPr>
          <w:rFonts w:ascii="Consolas" w:eastAsia="Times New Roman" w:hAnsi="Consolas" w:cs="Courier New"/>
          <w:b/>
          <w:bCs/>
          <w:spacing w:val="2"/>
          <w:bdr w:val="none" w:sz="0" w:space="0" w:color="auto" w:frame="1"/>
          <w:lang w:eastAsia="en-GB"/>
        </w:rPr>
        <w:t>[1])</w:t>
      </w:r>
    </w:p>
    <w:p w14:paraId="61489E2F"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else:</w:t>
      </w:r>
    </w:p>
    <w:p w14:paraId="39E964EA"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"Invalid amount of Argument")</w:t>
      </w:r>
    </w:p>
    <w:p w14:paraId="49D137CE"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Times New Roman"/>
          <w:b/>
          <w:bCs/>
          <w:spacing w:val="2"/>
          <w:sz w:val="24"/>
          <w:szCs w:val="24"/>
          <w:lang w:eastAsia="en-GB"/>
        </w:rPr>
        <w:t> </w:t>
      </w:r>
    </w:p>
    <w:p w14:paraId="7A56A8A8" w14:textId="1763E4BE"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Add Banner</w:t>
      </w:r>
      <w:r w:rsidR="008A1B36">
        <w:rPr>
          <w:rFonts w:ascii="Consolas" w:eastAsia="Times New Roman" w:hAnsi="Consolas" w:cs="Courier New"/>
          <w:b/>
          <w:bCs/>
          <w:spacing w:val="2"/>
          <w:bdr w:val="none" w:sz="0" w:space="0" w:color="auto" w:frame="1"/>
          <w:lang w:eastAsia="en-GB"/>
        </w:rPr>
        <w:t xml:space="preserve"> and </w:t>
      </w:r>
    </w:p>
    <w:p w14:paraId="69913887"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50)</w:t>
      </w:r>
    </w:p>
    <w:p w14:paraId="03328ADB"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"Scanning Target: " +</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target)</w:t>
      </w:r>
    </w:p>
    <w:p w14:paraId="4505B80B"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"Scanning started at:" +</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str(</w:t>
      </w:r>
      <w:proofErr w:type="spellStart"/>
      <w:r w:rsidRPr="00216885">
        <w:rPr>
          <w:rFonts w:ascii="Consolas" w:eastAsia="Times New Roman" w:hAnsi="Consolas" w:cs="Courier New"/>
          <w:b/>
          <w:bCs/>
          <w:spacing w:val="2"/>
          <w:bdr w:val="none" w:sz="0" w:space="0" w:color="auto" w:frame="1"/>
          <w:lang w:eastAsia="en-GB"/>
        </w:rPr>
        <w:t>datetime.now</w:t>
      </w:r>
      <w:proofErr w:type="spellEnd"/>
      <w:r w:rsidRPr="00216885">
        <w:rPr>
          <w:rFonts w:ascii="Consolas" w:eastAsia="Times New Roman" w:hAnsi="Consolas" w:cs="Courier New"/>
          <w:b/>
          <w:bCs/>
          <w:spacing w:val="2"/>
          <w:bdr w:val="none" w:sz="0" w:space="0" w:color="auto" w:frame="1"/>
          <w:lang w:eastAsia="en-GB"/>
        </w:rPr>
        <w:t>()))</w:t>
      </w:r>
    </w:p>
    <w:p w14:paraId="07725897"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50)</w:t>
      </w:r>
    </w:p>
    <w:p w14:paraId="48BD5420"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w:t>
      </w:r>
    </w:p>
    <w:p w14:paraId="22511D1A"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try:</w:t>
      </w:r>
    </w:p>
    <w:p w14:paraId="1CD6413E"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w:t>
      </w:r>
    </w:p>
    <w:p w14:paraId="6291B659" w14:textId="6F0C1C1B"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xml:space="preserve">    # </w:t>
      </w:r>
      <w:r w:rsidR="00B12538" w:rsidRPr="00216885">
        <w:rPr>
          <w:rFonts w:ascii="Consolas" w:eastAsia="Times New Roman" w:hAnsi="Consolas" w:cs="Courier New"/>
          <w:b/>
          <w:bCs/>
          <w:spacing w:val="2"/>
          <w:bdr w:val="none" w:sz="0" w:space="0" w:color="auto" w:frame="1"/>
          <w:lang w:eastAsia="en-GB"/>
        </w:rPr>
        <w:t>Will</w:t>
      </w:r>
      <w:r w:rsidRPr="00216885">
        <w:rPr>
          <w:rFonts w:ascii="Consolas" w:eastAsia="Times New Roman" w:hAnsi="Consolas" w:cs="Courier New"/>
          <w:b/>
          <w:bCs/>
          <w:spacing w:val="2"/>
          <w:bdr w:val="none" w:sz="0" w:space="0" w:color="auto" w:frame="1"/>
          <w:lang w:eastAsia="en-GB"/>
        </w:rPr>
        <w:t xml:space="preserve"> scan ports between </w:t>
      </w:r>
      <w:r w:rsidRPr="008A1B36">
        <w:rPr>
          <w:rFonts w:ascii="Consolas" w:eastAsia="Times New Roman" w:hAnsi="Consolas" w:cs="Courier New"/>
          <w:b/>
          <w:bCs/>
          <w:spacing w:val="2"/>
          <w:bdr w:val="none" w:sz="0" w:space="0" w:color="auto" w:frame="1"/>
          <w:lang w:eastAsia="en-GB"/>
        </w:rPr>
        <w:t>16,656 to 65535</w:t>
      </w:r>
    </w:p>
    <w:p w14:paraId="0B0D5179" w14:textId="0FD8741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for</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port in</w:t>
      </w:r>
      <w:r w:rsidRPr="00216885">
        <w:rPr>
          <w:rFonts w:ascii="Consolas" w:eastAsia="Times New Roman" w:hAnsi="Consolas" w:cs="Times New Roman"/>
          <w:b/>
          <w:bCs/>
          <w:spacing w:val="2"/>
          <w:sz w:val="24"/>
          <w:szCs w:val="24"/>
          <w:lang w:eastAsia="en-GB"/>
        </w:rPr>
        <w:t xml:space="preserve"> </w:t>
      </w:r>
      <w:proofErr w:type="gramStart"/>
      <w:r w:rsidRPr="00216885">
        <w:rPr>
          <w:rFonts w:ascii="Consolas" w:eastAsia="Times New Roman" w:hAnsi="Consolas" w:cs="Courier New"/>
          <w:b/>
          <w:bCs/>
          <w:spacing w:val="2"/>
          <w:bdr w:val="none" w:sz="0" w:space="0" w:color="auto" w:frame="1"/>
          <w:lang w:eastAsia="en-GB"/>
        </w:rPr>
        <w:t>range(</w:t>
      </w:r>
      <w:proofErr w:type="gramEnd"/>
      <w:r w:rsidRPr="008A1B36">
        <w:rPr>
          <w:rFonts w:ascii="Consolas" w:eastAsia="Times New Roman" w:hAnsi="Consolas" w:cs="Courier New"/>
          <w:b/>
          <w:bCs/>
          <w:spacing w:val="2"/>
          <w:bdr w:val="none" w:sz="0" w:space="0" w:color="auto" w:frame="1"/>
          <w:lang w:eastAsia="en-GB"/>
        </w:rPr>
        <w:t>16656</w:t>
      </w:r>
      <w:r w:rsidRPr="00216885">
        <w:rPr>
          <w:rFonts w:ascii="Consolas" w:eastAsia="Times New Roman" w:hAnsi="Consolas" w:cs="Courier New"/>
          <w:b/>
          <w:bCs/>
          <w:spacing w:val="2"/>
          <w:bdr w:val="none" w:sz="0" w:space="0" w:color="auto" w:frame="1"/>
          <w:lang w:eastAsia="en-GB"/>
        </w:rPr>
        <w:t>,65535):</w:t>
      </w:r>
    </w:p>
    <w:p w14:paraId="18FB39F8"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s =</w:t>
      </w:r>
      <w:r w:rsidRPr="00216885">
        <w:rPr>
          <w:rFonts w:ascii="Consolas" w:eastAsia="Times New Roman" w:hAnsi="Consolas" w:cs="Times New Roman"/>
          <w:b/>
          <w:bCs/>
          <w:spacing w:val="2"/>
          <w:sz w:val="24"/>
          <w:szCs w:val="24"/>
          <w:lang w:eastAsia="en-GB"/>
        </w:rPr>
        <w:t xml:space="preserve"> </w:t>
      </w:r>
      <w:proofErr w:type="spellStart"/>
      <w:proofErr w:type="gramStart"/>
      <w:r w:rsidRPr="00216885">
        <w:rPr>
          <w:rFonts w:ascii="Consolas" w:eastAsia="Times New Roman" w:hAnsi="Consolas" w:cs="Courier New"/>
          <w:b/>
          <w:bCs/>
          <w:spacing w:val="2"/>
          <w:bdr w:val="none" w:sz="0" w:space="0" w:color="auto" w:frame="1"/>
          <w:lang w:eastAsia="en-GB"/>
        </w:rPr>
        <w:t>socket.socket</w:t>
      </w:r>
      <w:proofErr w:type="spellEnd"/>
      <w:proofErr w:type="gramEnd"/>
      <w:r w:rsidRPr="00216885">
        <w:rPr>
          <w:rFonts w:ascii="Consolas" w:eastAsia="Times New Roman" w:hAnsi="Consolas" w:cs="Courier New"/>
          <w:b/>
          <w:bCs/>
          <w:spacing w:val="2"/>
          <w:bdr w:val="none" w:sz="0" w:space="0" w:color="auto" w:frame="1"/>
          <w:lang w:eastAsia="en-GB"/>
        </w:rPr>
        <w:t>(</w:t>
      </w:r>
      <w:proofErr w:type="spellStart"/>
      <w:r w:rsidRPr="00216885">
        <w:rPr>
          <w:rFonts w:ascii="Consolas" w:eastAsia="Times New Roman" w:hAnsi="Consolas" w:cs="Courier New"/>
          <w:b/>
          <w:bCs/>
          <w:spacing w:val="2"/>
          <w:bdr w:val="none" w:sz="0" w:space="0" w:color="auto" w:frame="1"/>
          <w:lang w:eastAsia="en-GB"/>
        </w:rPr>
        <w:t>socket.AF_INET</w:t>
      </w:r>
      <w:proofErr w:type="spellEnd"/>
      <w:r w:rsidRPr="00216885">
        <w:rPr>
          <w:rFonts w:ascii="Consolas" w:eastAsia="Times New Roman" w:hAnsi="Consolas" w:cs="Courier New"/>
          <w:b/>
          <w:bCs/>
          <w:spacing w:val="2"/>
          <w:bdr w:val="none" w:sz="0" w:space="0" w:color="auto" w:frame="1"/>
          <w:lang w:eastAsia="en-GB"/>
        </w:rPr>
        <w:t xml:space="preserve">, </w:t>
      </w:r>
      <w:proofErr w:type="spellStart"/>
      <w:r w:rsidRPr="00216885">
        <w:rPr>
          <w:rFonts w:ascii="Consolas" w:eastAsia="Times New Roman" w:hAnsi="Consolas" w:cs="Courier New"/>
          <w:b/>
          <w:bCs/>
          <w:spacing w:val="2"/>
          <w:bdr w:val="none" w:sz="0" w:space="0" w:color="auto" w:frame="1"/>
          <w:lang w:eastAsia="en-GB"/>
        </w:rPr>
        <w:t>socket.SOCK_STREAM</w:t>
      </w:r>
      <w:proofErr w:type="spellEnd"/>
      <w:r w:rsidRPr="00216885">
        <w:rPr>
          <w:rFonts w:ascii="Consolas" w:eastAsia="Times New Roman" w:hAnsi="Consolas" w:cs="Courier New"/>
          <w:b/>
          <w:bCs/>
          <w:spacing w:val="2"/>
          <w:bdr w:val="none" w:sz="0" w:space="0" w:color="auto" w:frame="1"/>
          <w:lang w:eastAsia="en-GB"/>
        </w:rPr>
        <w:t>)</w:t>
      </w:r>
    </w:p>
    <w:p w14:paraId="78EB9C9B"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spellStart"/>
      <w:proofErr w:type="gramStart"/>
      <w:r w:rsidRPr="00216885">
        <w:rPr>
          <w:rFonts w:ascii="Consolas" w:eastAsia="Times New Roman" w:hAnsi="Consolas" w:cs="Courier New"/>
          <w:b/>
          <w:bCs/>
          <w:spacing w:val="2"/>
          <w:bdr w:val="none" w:sz="0" w:space="0" w:color="auto" w:frame="1"/>
          <w:lang w:eastAsia="en-GB"/>
        </w:rPr>
        <w:t>socket.setdefaulttimeout</w:t>
      </w:r>
      <w:proofErr w:type="spellEnd"/>
      <w:proofErr w:type="gramEnd"/>
      <w:r w:rsidRPr="00216885">
        <w:rPr>
          <w:rFonts w:ascii="Consolas" w:eastAsia="Times New Roman" w:hAnsi="Consolas" w:cs="Courier New"/>
          <w:b/>
          <w:bCs/>
          <w:spacing w:val="2"/>
          <w:bdr w:val="none" w:sz="0" w:space="0" w:color="auto" w:frame="1"/>
          <w:lang w:eastAsia="en-GB"/>
        </w:rPr>
        <w:t>(1)</w:t>
      </w:r>
    </w:p>
    <w:p w14:paraId="01E3EB63"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w:t>
      </w:r>
    </w:p>
    <w:p w14:paraId="1FC9D8DC"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xml:space="preserve">        # </w:t>
      </w:r>
      <w:proofErr w:type="gramStart"/>
      <w:r w:rsidRPr="00216885">
        <w:rPr>
          <w:rFonts w:ascii="Consolas" w:eastAsia="Times New Roman" w:hAnsi="Consolas" w:cs="Courier New"/>
          <w:b/>
          <w:bCs/>
          <w:spacing w:val="2"/>
          <w:bdr w:val="none" w:sz="0" w:space="0" w:color="auto" w:frame="1"/>
          <w:lang w:eastAsia="en-GB"/>
        </w:rPr>
        <w:t>returns</w:t>
      </w:r>
      <w:proofErr w:type="gramEnd"/>
      <w:r w:rsidRPr="00216885">
        <w:rPr>
          <w:rFonts w:ascii="Consolas" w:eastAsia="Times New Roman" w:hAnsi="Consolas" w:cs="Courier New"/>
          <w:b/>
          <w:bCs/>
          <w:spacing w:val="2"/>
          <w:bdr w:val="none" w:sz="0" w:space="0" w:color="auto" w:frame="1"/>
          <w:lang w:eastAsia="en-GB"/>
        </w:rPr>
        <w:t xml:space="preserve"> an error indicator</w:t>
      </w:r>
    </w:p>
    <w:p w14:paraId="1D9123A1"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result =</w:t>
      </w:r>
      <w:r w:rsidRPr="00216885">
        <w:rPr>
          <w:rFonts w:ascii="Consolas" w:eastAsia="Times New Roman" w:hAnsi="Consolas" w:cs="Times New Roman"/>
          <w:b/>
          <w:bCs/>
          <w:spacing w:val="2"/>
          <w:sz w:val="24"/>
          <w:szCs w:val="24"/>
          <w:lang w:eastAsia="en-GB"/>
        </w:rPr>
        <w:t xml:space="preserve"> </w:t>
      </w:r>
      <w:proofErr w:type="spellStart"/>
      <w:proofErr w:type="gramStart"/>
      <w:r w:rsidRPr="00216885">
        <w:rPr>
          <w:rFonts w:ascii="Consolas" w:eastAsia="Times New Roman" w:hAnsi="Consolas" w:cs="Courier New"/>
          <w:b/>
          <w:bCs/>
          <w:spacing w:val="2"/>
          <w:bdr w:val="none" w:sz="0" w:space="0" w:color="auto" w:frame="1"/>
          <w:lang w:eastAsia="en-GB"/>
        </w:rPr>
        <w:t>s.connect</w:t>
      </w:r>
      <w:proofErr w:type="gramEnd"/>
      <w:r w:rsidRPr="00216885">
        <w:rPr>
          <w:rFonts w:ascii="Consolas" w:eastAsia="Times New Roman" w:hAnsi="Consolas" w:cs="Courier New"/>
          <w:b/>
          <w:bCs/>
          <w:spacing w:val="2"/>
          <w:bdr w:val="none" w:sz="0" w:space="0" w:color="auto" w:frame="1"/>
          <w:lang w:eastAsia="en-GB"/>
        </w:rPr>
        <w:t>_ex</w:t>
      </w:r>
      <w:proofErr w:type="spellEnd"/>
      <w:r w:rsidRPr="00216885">
        <w:rPr>
          <w:rFonts w:ascii="Consolas" w:eastAsia="Times New Roman" w:hAnsi="Consolas" w:cs="Courier New"/>
          <w:b/>
          <w:bCs/>
          <w:spacing w:val="2"/>
          <w:bdr w:val="none" w:sz="0" w:space="0" w:color="auto" w:frame="1"/>
          <w:lang w:eastAsia="en-GB"/>
        </w:rPr>
        <w:t>((</w:t>
      </w:r>
      <w:proofErr w:type="spellStart"/>
      <w:r w:rsidRPr="00216885">
        <w:rPr>
          <w:rFonts w:ascii="Consolas" w:eastAsia="Times New Roman" w:hAnsi="Consolas" w:cs="Courier New"/>
          <w:b/>
          <w:bCs/>
          <w:spacing w:val="2"/>
          <w:bdr w:val="none" w:sz="0" w:space="0" w:color="auto" w:frame="1"/>
          <w:lang w:eastAsia="en-GB"/>
        </w:rPr>
        <w:t>target,port</w:t>
      </w:r>
      <w:proofErr w:type="spellEnd"/>
      <w:r w:rsidRPr="00216885">
        <w:rPr>
          <w:rFonts w:ascii="Consolas" w:eastAsia="Times New Roman" w:hAnsi="Consolas" w:cs="Courier New"/>
          <w:b/>
          <w:bCs/>
          <w:spacing w:val="2"/>
          <w:bdr w:val="none" w:sz="0" w:space="0" w:color="auto" w:frame="1"/>
          <w:lang w:eastAsia="en-GB"/>
        </w:rPr>
        <w:t>))</w:t>
      </w:r>
    </w:p>
    <w:p w14:paraId="64108857"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if</w:t>
      </w:r>
      <w:r w:rsidRPr="00216885">
        <w:rPr>
          <w:rFonts w:ascii="Consolas" w:eastAsia="Times New Roman" w:hAnsi="Consolas" w:cs="Times New Roman"/>
          <w:b/>
          <w:bCs/>
          <w:spacing w:val="2"/>
          <w:sz w:val="24"/>
          <w:szCs w:val="24"/>
          <w:lang w:eastAsia="en-GB"/>
        </w:rPr>
        <w:t xml:space="preserve"> </w:t>
      </w:r>
      <w:r w:rsidRPr="00216885">
        <w:rPr>
          <w:rFonts w:ascii="Consolas" w:eastAsia="Times New Roman" w:hAnsi="Consolas" w:cs="Courier New"/>
          <w:b/>
          <w:bCs/>
          <w:spacing w:val="2"/>
          <w:bdr w:val="none" w:sz="0" w:space="0" w:color="auto" w:frame="1"/>
          <w:lang w:eastAsia="en-GB"/>
        </w:rPr>
        <w:t>result ==0:</w:t>
      </w:r>
    </w:p>
    <w:p w14:paraId="694B5BED"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"Port {} is</w:t>
      </w:r>
      <w:r w:rsidRPr="00216885">
        <w:rPr>
          <w:rFonts w:ascii="Consolas" w:eastAsia="Times New Roman" w:hAnsi="Consolas" w:cs="Times New Roman"/>
          <w:b/>
          <w:bCs/>
          <w:spacing w:val="2"/>
          <w:sz w:val="24"/>
          <w:szCs w:val="24"/>
          <w:lang w:eastAsia="en-GB"/>
        </w:rPr>
        <w:t xml:space="preserve"> </w:t>
      </w:r>
      <w:proofErr w:type="spellStart"/>
      <w:r w:rsidRPr="00216885">
        <w:rPr>
          <w:rFonts w:ascii="Consolas" w:eastAsia="Times New Roman" w:hAnsi="Consolas" w:cs="Courier New"/>
          <w:b/>
          <w:bCs/>
          <w:spacing w:val="2"/>
          <w:bdr w:val="none" w:sz="0" w:space="0" w:color="auto" w:frame="1"/>
          <w:lang w:eastAsia="en-GB"/>
        </w:rPr>
        <w:t>open".format</w:t>
      </w:r>
      <w:proofErr w:type="spellEnd"/>
      <w:r w:rsidRPr="00216885">
        <w:rPr>
          <w:rFonts w:ascii="Consolas" w:eastAsia="Times New Roman" w:hAnsi="Consolas" w:cs="Courier New"/>
          <w:b/>
          <w:bCs/>
          <w:spacing w:val="2"/>
          <w:bdr w:val="none" w:sz="0" w:space="0" w:color="auto" w:frame="1"/>
          <w:lang w:eastAsia="en-GB"/>
        </w:rPr>
        <w:t>(port))</w:t>
      </w:r>
    </w:p>
    <w:p w14:paraId="0B1289A3"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spellStart"/>
      <w:proofErr w:type="gramStart"/>
      <w:r w:rsidRPr="00216885">
        <w:rPr>
          <w:rFonts w:ascii="Consolas" w:eastAsia="Times New Roman" w:hAnsi="Consolas" w:cs="Courier New"/>
          <w:b/>
          <w:bCs/>
          <w:spacing w:val="2"/>
          <w:bdr w:val="none" w:sz="0" w:space="0" w:color="auto" w:frame="1"/>
          <w:lang w:eastAsia="en-GB"/>
        </w:rPr>
        <w:t>s.close</w:t>
      </w:r>
      <w:proofErr w:type="spellEnd"/>
      <w:proofErr w:type="gramEnd"/>
      <w:r w:rsidRPr="00216885">
        <w:rPr>
          <w:rFonts w:ascii="Consolas" w:eastAsia="Times New Roman" w:hAnsi="Consolas" w:cs="Courier New"/>
          <w:b/>
          <w:bCs/>
          <w:spacing w:val="2"/>
          <w:bdr w:val="none" w:sz="0" w:space="0" w:color="auto" w:frame="1"/>
          <w:lang w:eastAsia="en-GB"/>
        </w:rPr>
        <w:t>()</w:t>
      </w:r>
    </w:p>
    <w:p w14:paraId="6136F353"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r w:rsidRPr="00216885">
        <w:rPr>
          <w:rFonts w:ascii="Consolas" w:eastAsia="Times New Roman" w:hAnsi="Consolas" w:cs="Times New Roman"/>
          <w:b/>
          <w:bCs/>
          <w:spacing w:val="2"/>
          <w:sz w:val="24"/>
          <w:szCs w:val="24"/>
          <w:lang w:eastAsia="en-GB"/>
        </w:rPr>
        <w:t> </w:t>
      </w:r>
    </w:p>
    <w:p w14:paraId="1421B170"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except</w:t>
      </w:r>
      <w:r w:rsidRPr="00216885">
        <w:rPr>
          <w:rFonts w:ascii="Consolas" w:eastAsia="Times New Roman" w:hAnsi="Consolas" w:cs="Times New Roman"/>
          <w:b/>
          <w:bCs/>
          <w:spacing w:val="2"/>
          <w:sz w:val="24"/>
          <w:szCs w:val="24"/>
          <w:lang w:eastAsia="en-GB"/>
        </w:rPr>
        <w:t xml:space="preserve"> </w:t>
      </w:r>
      <w:proofErr w:type="spellStart"/>
      <w:r w:rsidRPr="00216885">
        <w:rPr>
          <w:rFonts w:ascii="Consolas" w:eastAsia="Times New Roman" w:hAnsi="Consolas" w:cs="Courier New"/>
          <w:b/>
          <w:bCs/>
          <w:spacing w:val="2"/>
          <w:bdr w:val="none" w:sz="0" w:space="0" w:color="auto" w:frame="1"/>
          <w:lang w:eastAsia="en-GB"/>
        </w:rPr>
        <w:t>KeyboardInterrupt</w:t>
      </w:r>
      <w:proofErr w:type="spellEnd"/>
      <w:r w:rsidRPr="00216885">
        <w:rPr>
          <w:rFonts w:ascii="Consolas" w:eastAsia="Times New Roman" w:hAnsi="Consolas" w:cs="Courier New"/>
          <w:b/>
          <w:bCs/>
          <w:spacing w:val="2"/>
          <w:bdr w:val="none" w:sz="0" w:space="0" w:color="auto" w:frame="1"/>
          <w:lang w:eastAsia="en-GB"/>
        </w:rPr>
        <w:t>:</w:t>
      </w:r>
    </w:p>
    <w:p w14:paraId="6BA0D9F2" w14:textId="2F3BDCF1"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"\n Exiting Program !</w:t>
      </w:r>
      <w:r w:rsidR="008A1B36">
        <w:rPr>
          <w:rFonts w:ascii="Consolas" w:eastAsia="Times New Roman" w:hAnsi="Consolas" w:cs="Courier New"/>
          <w:b/>
          <w:bCs/>
          <w:spacing w:val="2"/>
          <w:bdr w:val="none" w:sz="0" w:space="0" w:color="auto" w:frame="1"/>
          <w:lang w:eastAsia="en-GB"/>
        </w:rPr>
        <w:t>”</w:t>
      </w:r>
      <w:r w:rsidRPr="00216885">
        <w:rPr>
          <w:rFonts w:ascii="Consolas" w:eastAsia="Times New Roman" w:hAnsi="Consolas" w:cs="Courier New"/>
          <w:b/>
          <w:bCs/>
          <w:spacing w:val="2"/>
          <w:bdr w:val="none" w:sz="0" w:space="0" w:color="auto" w:frame="1"/>
          <w:lang w:eastAsia="en-GB"/>
        </w:rPr>
        <w:t>)</w:t>
      </w:r>
    </w:p>
    <w:p w14:paraId="14D604F7"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spellStart"/>
      <w:proofErr w:type="gramStart"/>
      <w:r w:rsidRPr="00216885">
        <w:rPr>
          <w:rFonts w:ascii="Consolas" w:eastAsia="Times New Roman" w:hAnsi="Consolas" w:cs="Courier New"/>
          <w:b/>
          <w:bCs/>
          <w:spacing w:val="2"/>
          <w:bdr w:val="none" w:sz="0" w:space="0" w:color="auto" w:frame="1"/>
          <w:lang w:eastAsia="en-GB"/>
        </w:rPr>
        <w:t>sys.exit</w:t>
      </w:r>
      <w:proofErr w:type="spellEnd"/>
      <w:proofErr w:type="gramEnd"/>
      <w:r w:rsidRPr="00216885">
        <w:rPr>
          <w:rFonts w:ascii="Consolas" w:eastAsia="Times New Roman" w:hAnsi="Consolas" w:cs="Courier New"/>
          <w:b/>
          <w:bCs/>
          <w:spacing w:val="2"/>
          <w:bdr w:val="none" w:sz="0" w:space="0" w:color="auto" w:frame="1"/>
          <w:lang w:eastAsia="en-GB"/>
        </w:rPr>
        <w:t>()</w:t>
      </w:r>
    </w:p>
    <w:p w14:paraId="0311B694"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spellStart"/>
      <w:proofErr w:type="gramStart"/>
      <w:r w:rsidRPr="00216885">
        <w:rPr>
          <w:rFonts w:ascii="Consolas" w:eastAsia="Times New Roman" w:hAnsi="Consolas" w:cs="Courier New"/>
          <w:b/>
          <w:bCs/>
          <w:spacing w:val="2"/>
          <w:bdr w:val="none" w:sz="0" w:space="0" w:color="auto" w:frame="1"/>
          <w:lang w:eastAsia="en-GB"/>
        </w:rPr>
        <w:t>sys.exit</w:t>
      </w:r>
      <w:proofErr w:type="spellEnd"/>
      <w:proofErr w:type="gramEnd"/>
      <w:r w:rsidRPr="00216885">
        <w:rPr>
          <w:rFonts w:ascii="Consolas" w:eastAsia="Times New Roman" w:hAnsi="Consolas" w:cs="Courier New"/>
          <w:b/>
          <w:bCs/>
          <w:spacing w:val="2"/>
          <w:bdr w:val="none" w:sz="0" w:space="0" w:color="auto" w:frame="1"/>
          <w:lang w:eastAsia="en-GB"/>
        </w:rPr>
        <w:t>()</w:t>
      </w:r>
    </w:p>
    <w:p w14:paraId="5995F413"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except</w:t>
      </w:r>
      <w:r w:rsidRPr="00216885">
        <w:rPr>
          <w:rFonts w:ascii="Consolas" w:eastAsia="Times New Roman" w:hAnsi="Consolas" w:cs="Times New Roman"/>
          <w:b/>
          <w:bCs/>
          <w:spacing w:val="2"/>
          <w:sz w:val="24"/>
          <w:szCs w:val="24"/>
          <w:lang w:eastAsia="en-GB"/>
        </w:rPr>
        <w:t xml:space="preserve"> </w:t>
      </w:r>
      <w:proofErr w:type="spellStart"/>
      <w:proofErr w:type="gramStart"/>
      <w:r w:rsidRPr="00216885">
        <w:rPr>
          <w:rFonts w:ascii="Consolas" w:eastAsia="Times New Roman" w:hAnsi="Consolas" w:cs="Courier New"/>
          <w:b/>
          <w:bCs/>
          <w:spacing w:val="2"/>
          <w:bdr w:val="none" w:sz="0" w:space="0" w:color="auto" w:frame="1"/>
          <w:lang w:eastAsia="en-GB"/>
        </w:rPr>
        <w:t>socket.error</w:t>
      </w:r>
      <w:proofErr w:type="spellEnd"/>
      <w:proofErr w:type="gramEnd"/>
      <w:r w:rsidRPr="00216885">
        <w:rPr>
          <w:rFonts w:ascii="Consolas" w:eastAsia="Times New Roman" w:hAnsi="Consolas" w:cs="Courier New"/>
          <w:b/>
          <w:bCs/>
          <w:spacing w:val="2"/>
          <w:bdr w:val="none" w:sz="0" w:space="0" w:color="auto" w:frame="1"/>
          <w:lang w:eastAsia="en-GB"/>
        </w:rPr>
        <w:t>:</w:t>
      </w:r>
    </w:p>
    <w:p w14:paraId="68C17277" w14:textId="18A723BA"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gramStart"/>
      <w:r w:rsidRPr="00216885">
        <w:rPr>
          <w:rFonts w:ascii="Consolas" w:eastAsia="Times New Roman" w:hAnsi="Consolas" w:cs="Courier New"/>
          <w:b/>
          <w:bCs/>
          <w:spacing w:val="2"/>
          <w:bdr w:val="none" w:sz="0" w:space="0" w:color="auto" w:frame="1"/>
          <w:lang w:eastAsia="en-GB"/>
        </w:rPr>
        <w:t>print(</w:t>
      </w:r>
      <w:proofErr w:type="gramEnd"/>
      <w:r w:rsidRPr="00216885">
        <w:rPr>
          <w:rFonts w:ascii="Consolas" w:eastAsia="Times New Roman" w:hAnsi="Consolas" w:cs="Courier New"/>
          <w:b/>
          <w:bCs/>
          <w:spacing w:val="2"/>
          <w:bdr w:val="none" w:sz="0" w:space="0" w:color="auto" w:frame="1"/>
          <w:lang w:eastAsia="en-GB"/>
        </w:rPr>
        <w:t>"\ Server not responding !")</w:t>
      </w:r>
    </w:p>
    <w:p w14:paraId="60512FD9" w14:textId="77777777" w:rsidR="00216885" w:rsidRPr="00216885" w:rsidRDefault="00216885" w:rsidP="00216885">
      <w:pPr>
        <w:shd w:val="clear" w:color="auto" w:fill="FFFFFF"/>
        <w:spacing w:after="0" w:line="288" w:lineRule="atLeast"/>
        <w:textAlignment w:val="baseline"/>
        <w:rPr>
          <w:rFonts w:ascii="Consolas" w:eastAsia="Times New Roman" w:hAnsi="Consolas" w:cs="Times New Roman"/>
          <w:b/>
          <w:bCs/>
          <w:spacing w:val="2"/>
          <w:sz w:val="24"/>
          <w:szCs w:val="24"/>
          <w:lang w:eastAsia="en-GB"/>
        </w:rPr>
      </w:pPr>
      <w:r w:rsidRPr="00216885">
        <w:rPr>
          <w:rFonts w:ascii="Consolas" w:eastAsia="Times New Roman" w:hAnsi="Consolas" w:cs="Courier New"/>
          <w:b/>
          <w:bCs/>
          <w:spacing w:val="2"/>
          <w:bdr w:val="none" w:sz="0" w:space="0" w:color="auto" w:frame="1"/>
          <w:lang w:eastAsia="en-GB"/>
        </w:rPr>
        <w:t>        </w:t>
      </w:r>
      <w:proofErr w:type="spellStart"/>
      <w:proofErr w:type="gramStart"/>
      <w:r w:rsidRPr="00216885">
        <w:rPr>
          <w:rFonts w:ascii="Consolas" w:eastAsia="Times New Roman" w:hAnsi="Consolas" w:cs="Courier New"/>
          <w:b/>
          <w:bCs/>
          <w:spacing w:val="2"/>
          <w:bdr w:val="none" w:sz="0" w:space="0" w:color="auto" w:frame="1"/>
          <w:lang w:eastAsia="en-GB"/>
        </w:rPr>
        <w:t>sys.exit</w:t>
      </w:r>
      <w:proofErr w:type="spellEnd"/>
      <w:proofErr w:type="gramEnd"/>
      <w:r w:rsidRPr="00216885">
        <w:rPr>
          <w:rFonts w:ascii="Consolas" w:eastAsia="Times New Roman" w:hAnsi="Consolas" w:cs="Courier New"/>
          <w:b/>
          <w:bCs/>
          <w:spacing w:val="2"/>
          <w:bdr w:val="none" w:sz="0" w:space="0" w:color="auto" w:frame="1"/>
          <w:lang w:eastAsia="en-GB"/>
        </w:rPr>
        <w:t>()</w:t>
      </w:r>
    </w:p>
    <w:p w14:paraId="3C231C82" w14:textId="77777777" w:rsidR="00CD0952" w:rsidRDefault="00CD0952">
      <w:pPr>
        <w:rPr>
          <w:b/>
          <w:bCs/>
        </w:rPr>
      </w:pPr>
      <w:r>
        <w:rPr>
          <w:b/>
          <w:bCs/>
        </w:rPr>
        <w:t xml:space="preserve"> </w:t>
      </w:r>
    </w:p>
    <w:p w14:paraId="60439C4F" w14:textId="2FDA5528" w:rsidR="00216885" w:rsidRDefault="00CD0952">
      <w:pPr>
        <w:rPr>
          <w:rFonts w:ascii="Open Sans" w:hAnsi="Open Sans" w:cs="Open Sans"/>
          <w:color w:val="000000"/>
          <w:sz w:val="20"/>
          <w:szCs w:val="20"/>
          <w:shd w:val="clear" w:color="auto" w:fill="FFFFFF"/>
        </w:rPr>
      </w:pPr>
      <w:r>
        <w:lastRenderedPageBreak/>
        <w:t>Regular penetration testing will be needed to ensure allow system</w:t>
      </w:r>
      <w:r w:rsidR="009F7FD2">
        <w:t xml:space="preserve"> functioning</w:t>
      </w:r>
      <w:r>
        <w:t xml:space="preserve"> is safe and update</w:t>
      </w:r>
      <w:r w:rsidR="009F7FD2">
        <w:t>,</w:t>
      </w:r>
      <w:r>
        <w:t xml:space="preserve"> so can deliver the </w:t>
      </w:r>
      <w:r w:rsidR="009F7FD2">
        <w:t>best possible</w:t>
      </w:r>
      <w:r>
        <w:t xml:space="preserve"> security and test all possible vulnerabilities that can be consist in a software application </w:t>
      </w:r>
      <w:r>
        <w:rPr>
          <w:rFonts w:ascii="Open Sans" w:hAnsi="Open Sans" w:cs="Open Sans"/>
          <w:color w:val="000000"/>
          <w:sz w:val="20"/>
          <w:szCs w:val="20"/>
          <w:shd w:val="clear" w:color="auto" w:fill="FFFFFF"/>
        </w:rPr>
        <w:t xml:space="preserve">(Penetration Testing Tutorial: What is </w:t>
      </w:r>
      <w:proofErr w:type="spellStart"/>
      <w:r w:rsidR="00B12538">
        <w:rPr>
          <w:rFonts w:ascii="Open Sans" w:hAnsi="Open Sans" w:cs="Open Sans"/>
          <w:color w:val="000000"/>
          <w:sz w:val="20"/>
          <w:szCs w:val="20"/>
          <w:shd w:val="clear" w:color="auto" w:fill="FFFFFF"/>
        </w:rPr>
        <w:t>PenTest</w:t>
      </w:r>
      <w:proofErr w:type="spellEnd"/>
      <w:r w:rsidR="00B12538">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2021)</w:t>
      </w:r>
      <w:r>
        <w:rPr>
          <w:rFonts w:ascii="Open Sans" w:hAnsi="Open Sans" w:cs="Open Sans"/>
          <w:color w:val="000000"/>
          <w:sz w:val="20"/>
          <w:szCs w:val="20"/>
          <w:shd w:val="clear" w:color="auto" w:fill="FFFFFF"/>
        </w:rPr>
        <w:t>.</w:t>
      </w:r>
      <w:r w:rsidR="006C0899">
        <w:rPr>
          <w:rFonts w:ascii="Open Sans" w:hAnsi="Open Sans" w:cs="Open Sans"/>
          <w:color w:val="000000"/>
          <w:sz w:val="20"/>
          <w:szCs w:val="20"/>
          <w:shd w:val="clear" w:color="auto" w:fill="FFFFFF"/>
        </w:rPr>
        <w:t xml:space="preserve">Forensic analysis will be needed ,too, so we can </w:t>
      </w:r>
      <w:r w:rsidR="00B12538">
        <w:rPr>
          <w:rFonts w:ascii="Open Sans" w:hAnsi="Open Sans" w:cs="Open Sans"/>
          <w:color w:val="000000"/>
          <w:sz w:val="20"/>
          <w:szCs w:val="20"/>
          <w:shd w:val="clear" w:color="auto" w:fill="FFFFFF"/>
        </w:rPr>
        <w:t xml:space="preserve">learn from the mistakes have been done in the past. </w:t>
      </w:r>
      <w:r>
        <w:rPr>
          <w:rFonts w:ascii="Open Sans" w:hAnsi="Open Sans" w:cs="Open Sans"/>
          <w:color w:val="000000"/>
          <w:sz w:val="20"/>
          <w:szCs w:val="20"/>
          <w:shd w:val="clear" w:color="auto" w:fill="FFFFFF"/>
        </w:rPr>
        <w:t>Simulating attack</w:t>
      </w:r>
      <w:r w:rsidR="00B12538">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can defer to three different type</w:t>
      </w:r>
      <w:r w:rsidR="009F7FD2">
        <w:rPr>
          <w:rFonts w:ascii="Open Sans" w:hAnsi="Open Sans" w:cs="Open Sans"/>
          <w:color w:val="000000"/>
          <w:sz w:val="20"/>
          <w:szCs w:val="20"/>
          <w:shd w:val="clear" w:color="auto" w:fill="FFFFFF"/>
        </w:rPr>
        <w:t xml:space="preserve">s (by </w:t>
      </w:r>
      <w:r w:rsidR="00B12538">
        <w:rPr>
          <w:rFonts w:ascii="Open Sans" w:hAnsi="Open Sans" w:cs="Open Sans"/>
          <w:color w:val="000000"/>
          <w:sz w:val="20"/>
          <w:szCs w:val="20"/>
          <w:shd w:val="clear" w:color="auto" w:fill="FFFFFF"/>
        </w:rPr>
        <w:t>employee, network</w:t>
      </w:r>
      <w:r w:rsidR="009F7FD2">
        <w:rPr>
          <w:rFonts w:ascii="Open Sans" w:hAnsi="Open Sans" w:cs="Open Sans"/>
          <w:color w:val="000000"/>
          <w:sz w:val="20"/>
          <w:szCs w:val="20"/>
          <w:shd w:val="clear" w:color="auto" w:fill="FFFFFF"/>
        </w:rPr>
        <w:t xml:space="preserve"> admin or external resource) depending on its </w:t>
      </w:r>
      <w:r w:rsidR="00B12538">
        <w:rPr>
          <w:rFonts w:ascii="Open Sans" w:hAnsi="Open Sans" w:cs="Open Sans"/>
          <w:color w:val="000000"/>
          <w:sz w:val="20"/>
          <w:szCs w:val="20"/>
          <w:shd w:val="clear" w:color="auto" w:fill="FFFFFF"/>
        </w:rPr>
        <w:t>scope. In</w:t>
      </w:r>
      <w:r w:rsidR="0084653D">
        <w:rPr>
          <w:rFonts w:ascii="Open Sans" w:hAnsi="Open Sans" w:cs="Open Sans"/>
          <w:color w:val="000000"/>
          <w:sz w:val="20"/>
          <w:szCs w:val="20"/>
          <w:shd w:val="clear" w:color="auto" w:fill="FFFFFF"/>
        </w:rPr>
        <w:t xml:space="preserve"> the next example we will see in a script how we can test a </w:t>
      </w:r>
      <w:proofErr w:type="spellStart"/>
      <w:r w:rsidR="0084653D">
        <w:rPr>
          <w:rFonts w:ascii="Open Sans" w:hAnsi="Open Sans" w:cs="Open Sans"/>
          <w:color w:val="000000"/>
          <w:sz w:val="20"/>
          <w:szCs w:val="20"/>
          <w:shd w:val="clear" w:color="auto" w:fill="FFFFFF"/>
        </w:rPr>
        <w:t>Wifi</w:t>
      </w:r>
      <w:proofErr w:type="spellEnd"/>
      <w:r w:rsidR="0084653D">
        <w:rPr>
          <w:rFonts w:ascii="Open Sans" w:hAnsi="Open Sans" w:cs="Open Sans"/>
          <w:color w:val="000000"/>
          <w:sz w:val="20"/>
          <w:szCs w:val="20"/>
          <w:shd w:val="clear" w:color="auto" w:fill="FFFFFF"/>
        </w:rPr>
        <w:t xml:space="preserve"> Phisher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921"/>
      </w:tblGrid>
      <w:tr w:rsidR="0084653D" w:rsidRPr="0084653D" w14:paraId="77E603C5" w14:textId="77777777" w:rsidTr="0084653D">
        <w:trPr>
          <w:gridAfter w:val="1"/>
        </w:trPr>
        <w:tc>
          <w:tcPr>
            <w:tcW w:w="0" w:type="auto"/>
            <w:shd w:val="clear" w:color="auto" w:fill="auto"/>
            <w:tcMar>
              <w:top w:w="0" w:type="dxa"/>
              <w:left w:w="150" w:type="dxa"/>
              <w:bottom w:w="0" w:type="dxa"/>
              <w:right w:w="150" w:type="dxa"/>
            </w:tcMar>
            <w:hideMark/>
          </w:tcPr>
          <w:p w14:paraId="6807376B" w14:textId="7C1CE58F"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r>
      <w:tr w:rsidR="0084653D" w:rsidRPr="0084653D" w14:paraId="24AABDAB" w14:textId="77777777" w:rsidTr="0084653D">
        <w:tc>
          <w:tcPr>
            <w:tcW w:w="750" w:type="dxa"/>
            <w:shd w:val="clear" w:color="auto" w:fill="FFFFFF"/>
            <w:noWrap/>
            <w:tcMar>
              <w:top w:w="0" w:type="dxa"/>
              <w:left w:w="150" w:type="dxa"/>
              <w:bottom w:w="0" w:type="dxa"/>
              <w:right w:w="150" w:type="dxa"/>
            </w:tcMar>
            <w:hideMark/>
          </w:tcPr>
          <w:p w14:paraId="4E2B9F17" w14:textId="2F3EA25F"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7A831F60"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p w14:paraId="1357A6E8" w14:textId="77777777" w:rsidR="0084653D" w:rsidRPr="0084653D" w:rsidRDefault="0084653D" w:rsidP="0084653D">
            <w:pPr>
              <w:spacing w:after="0" w:line="300" w:lineRule="atLeast"/>
              <w:jc w:val="right"/>
              <w:rPr>
                <w:rFonts w:ascii="Times New Roman" w:eastAsia="Times New Roman" w:hAnsi="Times New Roman" w:cs="Times New Roman"/>
                <w:b/>
                <w:bCs/>
                <w:sz w:val="20"/>
                <w:szCs w:val="20"/>
                <w:lang w:eastAsia="en-GB"/>
              </w:rPr>
            </w:pPr>
          </w:p>
        </w:tc>
      </w:tr>
      <w:tr w:rsidR="0084653D" w:rsidRPr="0084653D" w14:paraId="2AB6D27E" w14:textId="77777777" w:rsidTr="0084653D">
        <w:tc>
          <w:tcPr>
            <w:tcW w:w="750" w:type="dxa"/>
            <w:shd w:val="clear" w:color="auto" w:fill="auto"/>
            <w:noWrap/>
            <w:tcMar>
              <w:top w:w="0" w:type="dxa"/>
              <w:left w:w="150" w:type="dxa"/>
              <w:bottom w:w="0" w:type="dxa"/>
              <w:right w:w="150" w:type="dxa"/>
            </w:tcMar>
            <w:hideMark/>
          </w:tcPr>
          <w:p w14:paraId="453B031E" w14:textId="77777777" w:rsidR="0084653D" w:rsidRPr="0084653D" w:rsidRDefault="0084653D" w:rsidP="0084653D">
            <w:pPr>
              <w:spacing w:after="0" w:line="300" w:lineRule="atLeast"/>
              <w:rPr>
                <w:rFonts w:ascii="Times New Roman" w:eastAsia="Times New Roman" w:hAnsi="Times New Roman" w:cs="Times New Roman"/>
                <w:b/>
                <w:bCs/>
                <w:sz w:val="20"/>
                <w:szCs w:val="20"/>
                <w:lang w:eastAsia="en-GB"/>
              </w:rPr>
            </w:pPr>
          </w:p>
        </w:tc>
        <w:tc>
          <w:tcPr>
            <w:tcW w:w="0" w:type="auto"/>
            <w:shd w:val="clear" w:color="auto" w:fill="auto"/>
            <w:tcMar>
              <w:top w:w="0" w:type="dxa"/>
              <w:left w:w="150" w:type="dxa"/>
              <w:bottom w:w="0" w:type="dxa"/>
              <w:right w:w="150" w:type="dxa"/>
            </w:tcMar>
            <w:hideMark/>
          </w:tcPr>
          <w:p w14:paraId="14929E6A" w14:textId="77777777" w:rsidR="0084653D" w:rsidRDefault="000305F8" w:rsidP="0084653D">
            <w:pPr>
              <w:spacing w:after="0" w:line="300" w:lineRule="atLeast"/>
              <w:rPr>
                <w:rFonts w:ascii="Consolas" w:eastAsia="Times New Roman" w:hAnsi="Consolas" w:cs="Segoe UI"/>
                <w:b/>
                <w:bCs/>
                <w:color w:val="24292F"/>
                <w:sz w:val="18"/>
                <w:szCs w:val="18"/>
                <w:lang w:eastAsia="en-GB"/>
              </w:rPr>
            </w:pPr>
            <w:r>
              <w:rPr>
                <w:rFonts w:ascii="Consolas" w:eastAsia="Times New Roman" w:hAnsi="Consolas" w:cs="Segoe UI"/>
                <w:b/>
                <w:bCs/>
                <w:color w:val="24292F"/>
                <w:sz w:val="18"/>
                <w:szCs w:val="18"/>
                <w:lang w:eastAsia="en-GB"/>
              </w:rPr>
              <w:t>Import sys</w:t>
            </w:r>
          </w:p>
          <w:p w14:paraId="03F36002" w14:textId="5C283E6A" w:rsidR="000305F8" w:rsidRPr="0084653D" w:rsidRDefault="000305F8" w:rsidP="0084653D">
            <w:pPr>
              <w:spacing w:after="0" w:line="300" w:lineRule="atLeast"/>
              <w:rPr>
                <w:rFonts w:ascii="Consolas" w:eastAsia="Times New Roman" w:hAnsi="Consolas" w:cs="Segoe UI"/>
                <w:b/>
                <w:bCs/>
                <w:color w:val="24292F"/>
                <w:sz w:val="18"/>
                <w:szCs w:val="18"/>
                <w:lang w:eastAsia="en-GB"/>
              </w:rPr>
            </w:pPr>
            <w:r>
              <w:rPr>
                <w:rFonts w:ascii="Consolas" w:eastAsia="Times New Roman" w:hAnsi="Consolas" w:cs="Segoe UI"/>
                <w:b/>
                <w:bCs/>
                <w:color w:val="24292F"/>
                <w:sz w:val="18"/>
                <w:szCs w:val="18"/>
                <w:lang w:eastAsia="en-GB"/>
              </w:rPr>
              <w:t>try:</w:t>
            </w:r>
          </w:p>
        </w:tc>
      </w:tr>
      <w:tr w:rsidR="0084653D" w:rsidRPr="0084653D" w14:paraId="6A36E782" w14:textId="77777777" w:rsidTr="0084653D">
        <w:tc>
          <w:tcPr>
            <w:tcW w:w="750" w:type="dxa"/>
            <w:shd w:val="clear" w:color="auto" w:fill="FFFFFF"/>
            <w:noWrap/>
            <w:tcMar>
              <w:top w:w="0" w:type="dxa"/>
              <w:left w:w="150" w:type="dxa"/>
              <w:bottom w:w="0" w:type="dxa"/>
              <w:right w:w="150" w:type="dxa"/>
            </w:tcMar>
            <w:hideMark/>
          </w:tcPr>
          <w:p w14:paraId="42B5F43B"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596747B6"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r w:rsidRPr="0084653D">
              <w:rPr>
                <w:rFonts w:ascii="Consolas" w:eastAsia="Times New Roman" w:hAnsi="Consolas" w:cs="Segoe UI"/>
                <w:b/>
                <w:bCs/>
                <w:color w:val="24292F"/>
                <w:sz w:val="18"/>
                <w:szCs w:val="18"/>
                <w:lang w:eastAsia="en-GB"/>
              </w:rPr>
              <w:t xml:space="preserve">    </w:t>
            </w:r>
            <w:proofErr w:type="spellStart"/>
            <w:r w:rsidRPr="0084653D">
              <w:rPr>
                <w:rFonts w:ascii="Consolas" w:eastAsia="Times New Roman" w:hAnsi="Consolas" w:cs="Segoe UI"/>
                <w:b/>
                <w:bCs/>
                <w:color w:val="24292F"/>
                <w:sz w:val="18"/>
                <w:szCs w:val="18"/>
                <w:lang w:eastAsia="en-GB"/>
              </w:rPr>
              <w:t>raw_</w:t>
            </w:r>
            <w:proofErr w:type="gramStart"/>
            <w:r w:rsidRPr="0084653D">
              <w:rPr>
                <w:rFonts w:ascii="Consolas" w:eastAsia="Times New Roman" w:hAnsi="Consolas" w:cs="Segoe UI"/>
                <w:b/>
                <w:bCs/>
                <w:color w:val="24292F"/>
                <w:sz w:val="18"/>
                <w:szCs w:val="18"/>
                <w:lang w:eastAsia="en-GB"/>
              </w:rPr>
              <w:t>input</w:t>
            </w:r>
            <w:proofErr w:type="spellEnd"/>
            <w:r w:rsidRPr="0084653D">
              <w:rPr>
                <w:rFonts w:ascii="Consolas" w:eastAsia="Times New Roman" w:hAnsi="Consolas" w:cs="Segoe UI"/>
                <w:b/>
                <w:bCs/>
                <w:color w:val="24292F"/>
                <w:sz w:val="18"/>
                <w:szCs w:val="18"/>
                <w:lang w:eastAsia="en-GB"/>
              </w:rPr>
              <w:t xml:space="preserve">  #</w:t>
            </w:r>
            <w:proofErr w:type="gramEnd"/>
            <w:r w:rsidRPr="0084653D">
              <w:rPr>
                <w:rFonts w:ascii="Consolas" w:eastAsia="Times New Roman" w:hAnsi="Consolas" w:cs="Segoe UI"/>
                <w:b/>
                <w:bCs/>
                <w:color w:val="24292F"/>
                <w:sz w:val="18"/>
                <w:szCs w:val="18"/>
                <w:lang w:eastAsia="en-GB"/>
              </w:rPr>
              <w:t xml:space="preserve"> Python 2</w:t>
            </w:r>
          </w:p>
        </w:tc>
      </w:tr>
      <w:tr w:rsidR="0084653D" w:rsidRPr="0084653D" w14:paraId="5D07D10E" w14:textId="77777777" w:rsidTr="0084653D">
        <w:tc>
          <w:tcPr>
            <w:tcW w:w="750" w:type="dxa"/>
            <w:shd w:val="clear" w:color="auto" w:fill="auto"/>
            <w:noWrap/>
            <w:tcMar>
              <w:top w:w="0" w:type="dxa"/>
              <w:left w:w="150" w:type="dxa"/>
              <w:bottom w:w="0" w:type="dxa"/>
              <w:right w:w="150" w:type="dxa"/>
            </w:tcMar>
            <w:hideMark/>
          </w:tcPr>
          <w:p w14:paraId="575C50A0"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auto"/>
            <w:tcMar>
              <w:top w:w="0" w:type="dxa"/>
              <w:left w:w="150" w:type="dxa"/>
              <w:bottom w:w="0" w:type="dxa"/>
              <w:right w:w="150" w:type="dxa"/>
            </w:tcMar>
            <w:hideMark/>
          </w:tcPr>
          <w:p w14:paraId="0B8DE145"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r w:rsidRPr="0084653D">
              <w:rPr>
                <w:rFonts w:ascii="Consolas" w:eastAsia="Times New Roman" w:hAnsi="Consolas" w:cs="Segoe UI"/>
                <w:b/>
                <w:bCs/>
                <w:color w:val="24292F"/>
                <w:sz w:val="18"/>
                <w:szCs w:val="18"/>
                <w:lang w:eastAsia="en-GB"/>
              </w:rPr>
              <w:t xml:space="preserve">    </w:t>
            </w:r>
            <w:proofErr w:type="spellStart"/>
            <w:proofErr w:type="gramStart"/>
            <w:r w:rsidRPr="0084653D">
              <w:rPr>
                <w:rFonts w:ascii="Consolas" w:eastAsia="Times New Roman" w:hAnsi="Consolas" w:cs="Segoe UI"/>
                <w:b/>
                <w:bCs/>
                <w:color w:val="24292F"/>
                <w:sz w:val="18"/>
                <w:szCs w:val="18"/>
                <w:lang w:eastAsia="en-GB"/>
              </w:rPr>
              <w:t>sys.exit</w:t>
            </w:r>
            <w:proofErr w:type="spellEnd"/>
            <w:proofErr w:type="gramEnd"/>
            <w:r w:rsidRPr="0084653D">
              <w:rPr>
                <w:rFonts w:ascii="Consolas" w:eastAsia="Times New Roman" w:hAnsi="Consolas" w:cs="Segoe UI"/>
                <w:b/>
                <w:bCs/>
                <w:color w:val="24292F"/>
                <w:sz w:val="18"/>
                <w:szCs w:val="18"/>
                <w:lang w:eastAsia="en-GB"/>
              </w:rPr>
              <w:t xml:space="preserve">('Please use Python 3 to run </w:t>
            </w:r>
            <w:proofErr w:type="spellStart"/>
            <w:r w:rsidRPr="0084653D">
              <w:rPr>
                <w:rFonts w:ascii="Consolas" w:eastAsia="Times New Roman" w:hAnsi="Consolas" w:cs="Segoe UI"/>
                <w:b/>
                <w:bCs/>
                <w:color w:val="24292F"/>
                <w:sz w:val="18"/>
                <w:szCs w:val="18"/>
                <w:lang w:eastAsia="en-GB"/>
              </w:rPr>
              <w:t>Wifiphisher</w:t>
            </w:r>
            <w:proofErr w:type="spellEnd"/>
            <w:r w:rsidRPr="0084653D">
              <w:rPr>
                <w:rFonts w:ascii="Consolas" w:eastAsia="Times New Roman" w:hAnsi="Consolas" w:cs="Segoe UI"/>
                <w:b/>
                <w:bCs/>
                <w:color w:val="24292F"/>
                <w:sz w:val="18"/>
                <w:szCs w:val="18"/>
                <w:lang w:eastAsia="en-GB"/>
              </w:rPr>
              <w:t>.')</w:t>
            </w:r>
          </w:p>
        </w:tc>
      </w:tr>
      <w:tr w:rsidR="0084653D" w:rsidRPr="0084653D" w14:paraId="59A58311" w14:textId="77777777" w:rsidTr="0084653D">
        <w:tc>
          <w:tcPr>
            <w:tcW w:w="750" w:type="dxa"/>
            <w:shd w:val="clear" w:color="auto" w:fill="FFFFFF"/>
            <w:noWrap/>
            <w:tcMar>
              <w:top w:w="0" w:type="dxa"/>
              <w:left w:w="150" w:type="dxa"/>
              <w:bottom w:w="0" w:type="dxa"/>
              <w:right w:w="150" w:type="dxa"/>
            </w:tcMar>
            <w:hideMark/>
          </w:tcPr>
          <w:p w14:paraId="0FEC00BF"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6BE5601F"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r w:rsidRPr="0084653D">
              <w:rPr>
                <w:rFonts w:ascii="Consolas" w:eastAsia="Times New Roman" w:hAnsi="Consolas" w:cs="Segoe UI"/>
                <w:b/>
                <w:bCs/>
                <w:color w:val="24292F"/>
                <w:sz w:val="18"/>
                <w:szCs w:val="18"/>
                <w:lang w:eastAsia="en-GB"/>
              </w:rPr>
              <w:t xml:space="preserve">except </w:t>
            </w:r>
            <w:proofErr w:type="spellStart"/>
            <w:r w:rsidRPr="0084653D">
              <w:rPr>
                <w:rFonts w:ascii="Consolas" w:eastAsia="Times New Roman" w:hAnsi="Consolas" w:cs="Segoe UI"/>
                <w:b/>
                <w:bCs/>
                <w:color w:val="24292F"/>
                <w:sz w:val="18"/>
                <w:szCs w:val="18"/>
                <w:lang w:eastAsia="en-GB"/>
              </w:rPr>
              <w:t>NameError</w:t>
            </w:r>
            <w:proofErr w:type="spellEnd"/>
            <w:r w:rsidRPr="0084653D">
              <w:rPr>
                <w:rFonts w:ascii="Consolas" w:eastAsia="Times New Roman" w:hAnsi="Consolas" w:cs="Segoe UI"/>
                <w:b/>
                <w:bCs/>
                <w:color w:val="24292F"/>
                <w:sz w:val="18"/>
                <w:szCs w:val="18"/>
                <w:lang w:eastAsia="en-GB"/>
              </w:rPr>
              <w:t>:</w:t>
            </w:r>
          </w:p>
        </w:tc>
      </w:tr>
      <w:tr w:rsidR="0084653D" w:rsidRPr="0084653D" w14:paraId="007F3255" w14:textId="77777777" w:rsidTr="0084653D">
        <w:tc>
          <w:tcPr>
            <w:tcW w:w="750" w:type="dxa"/>
            <w:shd w:val="clear" w:color="auto" w:fill="auto"/>
            <w:noWrap/>
            <w:tcMar>
              <w:top w:w="0" w:type="dxa"/>
              <w:left w:w="150" w:type="dxa"/>
              <w:bottom w:w="0" w:type="dxa"/>
              <w:right w:w="150" w:type="dxa"/>
            </w:tcMar>
            <w:hideMark/>
          </w:tcPr>
          <w:p w14:paraId="3DA1FC1E"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auto"/>
            <w:tcMar>
              <w:top w:w="0" w:type="dxa"/>
              <w:left w:w="150" w:type="dxa"/>
              <w:bottom w:w="0" w:type="dxa"/>
              <w:right w:w="150" w:type="dxa"/>
            </w:tcMar>
            <w:hideMark/>
          </w:tcPr>
          <w:p w14:paraId="0A51D5AE"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r w:rsidRPr="0084653D">
              <w:rPr>
                <w:rFonts w:ascii="Consolas" w:eastAsia="Times New Roman" w:hAnsi="Consolas" w:cs="Segoe UI"/>
                <w:b/>
                <w:bCs/>
                <w:color w:val="24292F"/>
                <w:sz w:val="18"/>
                <w:szCs w:val="18"/>
                <w:lang w:eastAsia="en-GB"/>
              </w:rPr>
              <w:t xml:space="preserve">    </w:t>
            </w:r>
            <w:proofErr w:type="gramStart"/>
            <w:r w:rsidRPr="0084653D">
              <w:rPr>
                <w:rFonts w:ascii="Consolas" w:eastAsia="Times New Roman" w:hAnsi="Consolas" w:cs="Segoe UI"/>
                <w:b/>
                <w:bCs/>
                <w:color w:val="24292F"/>
                <w:sz w:val="18"/>
                <w:szCs w:val="18"/>
                <w:lang w:eastAsia="en-GB"/>
              </w:rPr>
              <w:t>pass  #</w:t>
            </w:r>
            <w:proofErr w:type="gramEnd"/>
            <w:r w:rsidRPr="0084653D">
              <w:rPr>
                <w:rFonts w:ascii="Consolas" w:eastAsia="Times New Roman" w:hAnsi="Consolas" w:cs="Segoe UI"/>
                <w:b/>
                <w:bCs/>
                <w:color w:val="24292F"/>
                <w:sz w:val="18"/>
                <w:szCs w:val="18"/>
                <w:lang w:eastAsia="en-GB"/>
              </w:rPr>
              <w:t xml:space="preserve"> Python 3</w:t>
            </w:r>
          </w:p>
        </w:tc>
      </w:tr>
      <w:tr w:rsidR="0084653D" w:rsidRPr="0084653D" w14:paraId="2E0C37E5" w14:textId="77777777" w:rsidTr="0084653D">
        <w:tc>
          <w:tcPr>
            <w:tcW w:w="750" w:type="dxa"/>
            <w:shd w:val="clear" w:color="auto" w:fill="FFFFFF"/>
            <w:noWrap/>
            <w:tcMar>
              <w:top w:w="0" w:type="dxa"/>
              <w:left w:w="150" w:type="dxa"/>
              <w:bottom w:w="0" w:type="dxa"/>
              <w:right w:w="150" w:type="dxa"/>
            </w:tcMar>
            <w:hideMark/>
          </w:tcPr>
          <w:p w14:paraId="2ABA8A3F"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51566289" w14:textId="107C96F9" w:rsidR="0084653D" w:rsidRPr="0084653D" w:rsidRDefault="000305F8" w:rsidP="0084653D">
            <w:pPr>
              <w:spacing w:after="0" w:line="300" w:lineRule="atLeast"/>
              <w:rPr>
                <w:rFonts w:ascii="Consolas" w:eastAsia="Times New Roman" w:hAnsi="Consolas" w:cs="Segoe UI"/>
                <w:b/>
                <w:bCs/>
                <w:color w:val="24292F"/>
                <w:sz w:val="18"/>
                <w:szCs w:val="18"/>
                <w:lang w:eastAsia="en-GB"/>
              </w:rPr>
            </w:pPr>
            <w:r>
              <w:rPr>
                <w:rFonts w:ascii="Consolas" w:eastAsia="Times New Roman" w:hAnsi="Consolas" w:cs="Segoe UI"/>
                <w:b/>
                <w:bCs/>
                <w:color w:val="24292F"/>
                <w:sz w:val="18"/>
                <w:szCs w:val="18"/>
                <w:lang w:eastAsia="en-GB"/>
              </w:rPr>
              <w:t>#</w:t>
            </w:r>
            <w:proofErr w:type="gramStart"/>
            <w:r>
              <w:rPr>
                <w:rFonts w:ascii="Consolas" w:eastAsia="Times New Roman" w:hAnsi="Consolas" w:cs="Segoe UI"/>
                <w:b/>
                <w:bCs/>
                <w:color w:val="24292F"/>
                <w:sz w:val="18"/>
                <w:szCs w:val="18"/>
                <w:lang w:eastAsia="en-GB"/>
              </w:rPr>
              <w:t>importing</w:t>
            </w:r>
            <w:proofErr w:type="gramEnd"/>
            <w:r>
              <w:rPr>
                <w:rFonts w:ascii="Consolas" w:eastAsia="Times New Roman" w:hAnsi="Consolas" w:cs="Segoe UI"/>
                <w:b/>
                <w:bCs/>
                <w:color w:val="24292F"/>
                <w:sz w:val="18"/>
                <w:szCs w:val="18"/>
                <w:lang w:eastAsia="en-GB"/>
              </w:rPr>
              <w:t xml:space="preserve"> needed modules </w:t>
            </w:r>
          </w:p>
          <w:p w14:paraId="7A0F0A54" w14:textId="77777777" w:rsidR="0084653D" w:rsidRPr="0084653D" w:rsidRDefault="0084653D" w:rsidP="0084653D">
            <w:pPr>
              <w:spacing w:after="0" w:line="300" w:lineRule="atLeast"/>
              <w:jc w:val="right"/>
              <w:rPr>
                <w:rFonts w:ascii="Times New Roman" w:eastAsia="Times New Roman" w:hAnsi="Times New Roman" w:cs="Times New Roman"/>
                <w:b/>
                <w:bCs/>
                <w:sz w:val="20"/>
                <w:szCs w:val="20"/>
                <w:lang w:eastAsia="en-GB"/>
              </w:rPr>
            </w:pPr>
          </w:p>
        </w:tc>
      </w:tr>
      <w:tr w:rsidR="0084653D" w:rsidRPr="0084653D" w14:paraId="041AA4F8" w14:textId="77777777" w:rsidTr="0084653D">
        <w:tc>
          <w:tcPr>
            <w:tcW w:w="750" w:type="dxa"/>
            <w:shd w:val="clear" w:color="auto" w:fill="auto"/>
            <w:noWrap/>
            <w:tcMar>
              <w:top w:w="0" w:type="dxa"/>
              <w:left w:w="150" w:type="dxa"/>
              <w:bottom w:w="0" w:type="dxa"/>
              <w:right w:w="150" w:type="dxa"/>
            </w:tcMar>
            <w:hideMark/>
          </w:tcPr>
          <w:p w14:paraId="25C91DF1" w14:textId="77777777" w:rsidR="0084653D" w:rsidRPr="0084653D" w:rsidRDefault="0084653D" w:rsidP="0084653D">
            <w:pPr>
              <w:spacing w:after="0" w:line="300" w:lineRule="atLeast"/>
              <w:rPr>
                <w:rFonts w:ascii="Times New Roman" w:eastAsia="Times New Roman" w:hAnsi="Times New Roman" w:cs="Times New Roman"/>
                <w:b/>
                <w:bCs/>
                <w:sz w:val="20"/>
                <w:szCs w:val="20"/>
                <w:lang w:eastAsia="en-GB"/>
              </w:rPr>
            </w:pPr>
          </w:p>
        </w:tc>
        <w:tc>
          <w:tcPr>
            <w:tcW w:w="0" w:type="auto"/>
            <w:shd w:val="clear" w:color="auto" w:fill="auto"/>
            <w:tcMar>
              <w:top w:w="0" w:type="dxa"/>
              <w:left w:w="150" w:type="dxa"/>
              <w:bottom w:w="0" w:type="dxa"/>
              <w:right w:w="150" w:type="dxa"/>
            </w:tcMar>
            <w:hideMark/>
          </w:tcPr>
          <w:p w14:paraId="2F8E608C"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r w:rsidRPr="0084653D">
              <w:rPr>
                <w:rFonts w:ascii="Consolas" w:eastAsia="Times New Roman" w:hAnsi="Consolas" w:cs="Segoe UI"/>
                <w:b/>
                <w:bCs/>
                <w:color w:val="24292F"/>
                <w:sz w:val="18"/>
                <w:szCs w:val="18"/>
                <w:lang w:eastAsia="en-GB"/>
              </w:rPr>
              <w:t>import logging</w:t>
            </w:r>
          </w:p>
        </w:tc>
      </w:tr>
      <w:tr w:rsidR="0084653D" w:rsidRPr="0084653D" w14:paraId="66CDD083" w14:textId="77777777" w:rsidTr="0084653D">
        <w:tc>
          <w:tcPr>
            <w:tcW w:w="750" w:type="dxa"/>
            <w:shd w:val="clear" w:color="auto" w:fill="FFFFFF"/>
            <w:noWrap/>
            <w:tcMar>
              <w:top w:w="0" w:type="dxa"/>
              <w:left w:w="150" w:type="dxa"/>
              <w:bottom w:w="0" w:type="dxa"/>
              <w:right w:w="150" w:type="dxa"/>
            </w:tcMar>
            <w:hideMark/>
          </w:tcPr>
          <w:p w14:paraId="0D3763DC"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20FEB761"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r w:rsidRPr="0084653D">
              <w:rPr>
                <w:rFonts w:ascii="Consolas" w:eastAsia="Times New Roman" w:hAnsi="Consolas" w:cs="Segoe UI"/>
                <w:b/>
                <w:bCs/>
                <w:color w:val="24292F"/>
                <w:sz w:val="18"/>
                <w:szCs w:val="18"/>
                <w:lang w:eastAsia="en-GB"/>
              </w:rPr>
              <w:t xml:space="preserve">import </w:t>
            </w:r>
            <w:proofErr w:type="spellStart"/>
            <w:r w:rsidRPr="0084653D">
              <w:rPr>
                <w:rFonts w:ascii="Consolas" w:eastAsia="Times New Roman" w:hAnsi="Consolas" w:cs="Segoe UI"/>
                <w:b/>
                <w:bCs/>
                <w:color w:val="24292F"/>
                <w:sz w:val="18"/>
                <w:szCs w:val="18"/>
                <w:lang w:eastAsia="en-GB"/>
              </w:rPr>
              <w:t>os</w:t>
            </w:r>
            <w:proofErr w:type="spellEnd"/>
          </w:p>
        </w:tc>
      </w:tr>
      <w:tr w:rsidR="0084653D" w:rsidRPr="0084653D" w14:paraId="5F886EBD" w14:textId="77777777" w:rsidTr="0084653D">
        <w:tc>
          <w:tcPr>
            <w:tcW w:w="750" w:type="dxa"/>
            <w:shd w:val="clear" w:color="auto" w:fill="auto"/>
            <w:noWrap/>
            <w:tcMar>
              <w:top w:w="0" w:type="dxa"/>
              <w:left w:w="150" w:type="dxa"/>
              <w:bottom w:w="0" w:type="dxa"/>
              <w:right w:w="150" w:type="dxa"/>
            </w:tcMar>
            <w:hideMark/>
          </w:tcPr>
          <w:p w14:paraId="00C52E5A"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auto"/>
            <w:tcMar>
              <w:top w:w="0" w:type="dxa"/>
              <w:left w:w="150" w:type="dxa"/>
              <w:bottom w:w="0" w:type="dxa"/>
              <w:right w:w="150" w:type="dxa"/>
            </w:tcMar>
            <w:hideMark/>
          </w:tcPr>
          <w:p w14:paraId="278FD05E" w14:textId="617494F6" w:rsidR="0084653D" w:rsidRPr="0084653D" w:rsidRDefault="000305F8" w:rsidP="0084653D">
            <w:pPr>
              <w:spacing w:after="0" w:line="300" w:lineRule="atLeast"/>
              <w:rPr>
                <w:rFonts w:ascii="Consolas" w:eastAsia="Times New Roman" w:hAnsi="Consolas" w:cs="Segoe UI"/>
                <w:b/>
                <w:bCs/>
                <w:color w:val="24292F"/>
                <w:sz w:val="18"/>
                <w:szCs w:val="18"/>
                <w:lang w:eastAsia="en-GB"/>
              </w:rPr>
            </w:pPr>
            <w:r>
              <w:rPr>
                <w:rFonts w:ascii="Consolas" w:eastAsia="Times New Roman" w:hAnsi="Consolas" w:cs="Segoe UI"/>
                <w:b/>
                <w:bCs/>
                <w:color w:val="24292F"/>
                <w:sz w:val="18"/>
                <w:szCs w:val="18"/>
                <w:lang w:eastAsia="en-GB"/>
              </w:rPr>
              <w:t>#</w:t>
            </w:r>
            <w:proofErr w:type="gramStart"/>
            <w:r>
              <w:rPr>
                <w:rFonts w:ascii="Consolas" w:eastAsia="Times New Roman" w:hAnsi="Consolas" w:cs="Segoe UI"/>
                <w:b/>
                <w:bCs/>
                <w:color w:val="24292F"/>
                <w:sz w:val="18"/>
                <w:szCs w:val="18"/>
                <w:lang w:eastAsia="en-GB"/>
              </w:rPr>
              <w:t>in</w:t>
            </w:r>
            <w:proofErr w:type="gramEnd"/>
            <w:r>
              <w:rPr>
                <w:rFonts w:ascii="Consolas" w:eastAsia="Times New Roman" w:hAnsi="Consolas" w:cs="Segoe UI"/>
                <w:b/>
                <w:bCs/>
                <w:color w:val="24292F"/>
                <w:sz w:val="18"/>
                <w:szCs w:val="18"/>
                <w:lang w:eastAsia="en-GB"/>
              </w:rPr>
              <w:t xml:space="preserve"> this case we are going to test the run file of the phisher</w:t>
            </w:r>
          </w:p>
          <w:p w14:paraId="53397D4A" w14:textId="77777777" w:rsidR="0084653D" w:rsidRPr="0084653D" w:rsidRDefault="0084653D" w:rsidP="0084653D">
            <w:pPr>
              <w:spacing w:after="0" w:line="300" w:lineRule="atLeast"/>
              <w:jc w:val="right"/>
              <w:rPr>
                <w:rFonts w:ascii="Times New Roman" w:eastAsia="Times New Roman" w:hAnsi="Times New Roman" w:cs="Times New Roman"/>
                <w:b/>
                <w:bCs/>
                <w:sz w:val="20"/>
                <w:szCs w:val="20"/>
                <w:lang w:eastAsia="en-GB"/>
              </w:rPr>
            </w:pPr>
          </w:p>
        </w:tc>
      </w:tr>
      <w:tr w:rsidR="0084653D" w:rsidRPr="0084653D" w14:paraId="7F653024" w14:textId="77777777" w:rsidTr="0084653D">
        <w:tc>
          <w:tcPr>
            <w:tcW w:w="750" w:type="dxa"/>
            <w:shd w:val="clear" w:color="auto" w:fill="FFFFFF"/>
            <w:noWrap/>
            <w:tcMar>
              <w:top w:w="0" w:type="dxa"/>
              <w:left w:w="150" w:type="dxa"/>
              <w:bottom w:w="0" w:type="dxa"/>
              <w:right w:w="150" w:type="dxa"/>
            </w:tcMar>
            <w:hideMark/>
          </w:tcPr>
          <w:p w14:paraId="100D2B92" w14:textId="77777777" w:rsidR="0084653D" w:rsidRPr="0084653D" w:rsidRDefault="0084653D" w:rsidP="0084653D">
            <w:pPr>
              <w:spacing w:after="0" w:line="300" w:lineRule="atLeast"/>
              <w:rPr>
                <w:rFonts w:ascii="Times New Roman" w:eastAsia="Times New Roman" w:hAnsi="Times New Roman" w:cs="Times New Roman"/>
                <w:b/>
                <w:bCs/>
                <w:sz w:val="20"/>
                <w:szCs w:val="20"/>
                <w:lang w:eastAsia="en-GB"/>
              </w:rPr>
            </w:pPr>
          </w:p>
        </w:tc>
        <w:tc>
          <w:tcPr>
            <w:tcW w:w="0" w:type="auto"/>
            <w:shd w:val="clear" w:color="auto" w:fill="FFFFFF"/>
            <w:tcMar>
              <w:top w:w="0" w:type="dxa"/>
              <w:left w:w="150" w:type="dxa"/>
              <w:bottom w:w="0" w:type="dxa"/>
              <w:right w:w="150" w:type="dxa"/>
            </w:tcMar>
            <w:hideMark/>
          </w:tcPr>
          <w:p w14:paraId="644D2A86"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r w:rsidRPr="0084653D">
              <w:rPr>
                <w:rFonts w:ascii="Consolas" w:eastAsia="Times New Roman" w:hAnsi="Consolas" w:cs="Segoe UI"/>
                <w:b/>
                <w:bCs/>
                <w:color w:val="24292F"/>
                <w:sz w:val="18"/>
                <w:szCs w:val="18"/>
                <w:lang w:eastAsia="en-GB"/>
              </w:rPr>
              <w:t xml:space="preserve">from </w:t>
            </w:r>
            <w:proofErr w:type="spellStart"/>
            <w:proofErr w:type="gramStart"/>
            <w:r w:rsidRPr="0084653D">
              <w:rPr>
                <w:rFonts w:ascii="Consolas" w:eastAsia="Times New Roman" w:hAnsi="Consolas" w:cs="Segoe UI"/>
                <w:b/>
                <w:bCs/>
                <w:color w:val="24292F"/>
                <w:sz w:val="18"/>
                <w:szCs w:val="18"/>
                <w:lang w:eastAsia="en-GB"/>
              </w:rPr>
              <w:t>wifiphisher.pywifiphisher</w:t>
            </w:r>
            <w:proofErr w:type="spellEnd"/>
            <w:proofErr w:type="gramEnd"/>
            <w:r w:rsidRPr="0084653D">
              <w:rPr>
                <w:rFonts w:ascii="Consolas" w:eastAsia="Times New Roman" w:hAnsi="Consolas" w:cs="Segoe UI"/>
                <w:b/>
                <w:bCs/>
                <w:color w:val="24292F"/>
                <w:sz w:val="18"/>
                <w:szCs w:val="18"/>
                <w:lang w:eastAsia="en-GB"/>
              </w:rPr>
              <w:t xml:space="preserve"> import run</w:t>
            </w:r>
          </w:p>
        </w:tc>
      </w:tr>
      <w:tr w:rsidR="0084653D" w:rsidRPr="0084653D" w14:paraId="70B8A353" w14:textId="77777777" w:rsidTr="0084653D">
        <w:tc>
          <w:tcPr>
            <w:tcW w:w="750" w:type="dxa"/>
            <w:shd w:val="clear" w:color="auto" w:fill="auto"/>
            <w:noWrap/>
            <w:tcMar>
              <w:top w:w="0" w:type="dxa"/>
              <w:left w:w="150" w:type="dxa"/>
              <w:bottom w:w="0" w:type="dxa"/>
              <w:right w:w="150" w:type="dxa"/>
            </w:tcMar>
            <w:hideMark/>
          </w:tcPr>
          <w:p w14:paraId="67F4D0A2"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auto"/>
            <w:tcMar>
              <w:top w:w="0" w:type="dxa"/>
              <w:left w:w="150" w:type="dxa"/>
              <w:bottom w:w="0" w:type="dxa"/>
              <w:right w:w="150" w:type="dxa"/>
            </w:tcMar>
            <w:hideMark/>
          </w:tcPr>
          <w:p w14:paraId="35F4C4EC"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p w14:paraId="0A33650F" w14:textId="77777777" w:rsidR="0084653D" w:rsidRPr="0084653D" w:rsidRDefault="0084653D" w:rsidP="0084653D">
            <w:pPr>
              <w:spacing w:after="0" w:line="300" w:lineRule="atLeast"/>
              <w:jc w:val="right"/>
              <w:rPr>
                <w:rFonts w:ascii="Times New Roman" w:eastAsia="Times New Roman" w:hAnsi="Times New Roman" w:cs="Times New Roman"/>
                <w:b/>
                <w:bCs/>
                <w:sz w:val="20"/>
                <w:szCs w:val="20"/>
                <w:lang w:eastAsia="en-GB"/>
              </w:rPr>
            </w:pPr>
          </w:p>
        </w:tc>
      </w:tr>
      <w:tr w:rsidR="0084653D" w:rsidRPr="0084653D" w14:paraId="67D3D56C" w14:textId="77777777" w:rsidTr="0084653D">
        <w:tc>
          <w:tcPr>
            <w:tcW w:w="750" w:type="dxa"/>
            <w:shd w:val="clear" w:color="auto" w:fill="FFFFFF"/>
            <w:noWrap/>
            <w:tcMar>
              <w:top w:w="0" w:type="dxa"/>
              <w:left w:w="150" w:type="dxa"/>
              <w:bottom w:w="0" w:type="dxa"/>
              <w:right w:w="150" w:type="dxa"/>
            </w:tcMar>
            <w:hideMark/>
          </w:tcPr>
          <w:p w14:paraId="765E8DCD" w14:textId="77777777" w:rsidR="0084653D" w:rsidRPr="0084653D" w:rsidRDefault="0084653D" w:rsidP="0084653D">
            <w:pPr>
              <w:spacing w:after="0" w:line="300" w:lineRule="atLeast"/>
              <w:rPr>
                <w:rFonts w:ascii="Times New Roman" w:eastAsia="Times New Roman" w:hAnsi="Times New Roman" w:cs="Times New Roman"/>
                <w:b/>
                <w:bCs/>
                <w:sz w:val="20"/>
                <w:szCs w:val="20"/>
                <w:lang w:eastAsia="en-GB"/>
              </w:rPr>
            </w:pPr>
          </w:p>
        </w:tc>
        <w:tc>
          <w:tcPr>
            <w:tcW w:w="0" w:type="auto"/>
            <w:shd w:val="clear" w:color="auto" w:fill="FFFFFF"/>
            <w:tcMar>
              <w:top w:w="0" w:type="dxa"/>
              <w:left w:w="150" w:type="dxa"/>
              <w:bottom w:w="0" w:type="dxa"/>
              <w:right w:w="150" w:type="dxa"/>
            </w:tcMar>
            <w:hideMark/>
          </w:tcPr>
          <w:p w14:paraId="2472EBFC"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roofErr w:type="spellStart"/>
            <w:r w:rsidRPr="0084653D">
              <w:rPr>
                <w:rFonts w:ascii="Consolas" w:eastAsia="Times New Roman" w:hAnsi="Consolas" w:cs="Segoe UI"/>
                <w:b/>
                <w:bCs/>
                <w:color w:val="24292F"/>
                <w:sz w:val="18"/>
                <w:szCs w:val="18"/>
                <w:lang w:eastAsia="en-GB"/>
              </w:rPr>
              <w:t>root_logger</w:t>
            </w:r>
            <w:proofErr w:type="spellEnd"/>
            <w:r w:rsidRPr="0084653D">
              <w:rPr>
                <w:rFonts w:ascii="Consolas" w:eastAsia="Times New Roman" w:hAnsi="Consolas" w:cs="Segoe UI"/>
                <w:b/>
                <w:bCs/>
                <w:color w:val="24292F"/>
                <w:sz w:val="18"/>
                <w:szCs w:val="18"/>
                <w:lang w:eastAsia="en-GB"/>
              </w:rPr>
              <w:t xml:space="preserve"> = </w:t>
            </w:r>
            <w:proofErr w:type="spellStart"/>
            <w:proofErr w:type="gramStart"/>
            <w:r w:rsidRPr="0084653D">
              <w:rPr>
                <w:rFonts w:ascii="Consolas" w:eastAsia="Times New Roman" w:hAnsi="Consolas" w:cs="Segoe UI"/>
                <w:b/>
                <w:bCs/>
                <w:color w:val="24292F"/>
                <w:sz w:val="18"/>
                <w:szCs w:val="18"/>
                <w:lang w:eastAsia="en-GB"/>
              </w:rPr>
              <w:t>logging.getLogger</w:t>
            </w:r>
            <w:proofErr w:type="spellEnd"/>
            <w:proofErr w:type="gramEnd"/>
            <w:r w:rsidRPr="0084653D">
              <w:rPr>
                <w:rFonts w:ascii="Consolas" w:eastAsia="Times New Roman" w:hAnsi="Consolas" w:cs="Segoe UI"/>
                <w:b/>
                <w:bCs/>
                <w:color w:val="24292F"/>
                <w:sz w:val="18"/>
                <w:szCs w:val="18"/>
                <w:lang w:eastAsia="en-GB"/>
              </w:rPr>
              <w:t>()</w:t>
            </w:r>
          </w:p>
        </w:tc>
      </w:tr>
      <w:tr w:rsidR="0084653D" w:rsidRPr="0084653D" w14:paraId="71149818" w14:textId="77777777" w:rsidTr="0084653D">
        <w:tc>
          <w:tcPr>
            <w:tcW w:w="750" w:type="dxa"/>
            <w:shd w:val="clear" w:color="auto" w:fill="auto"/>
            <w:noWrap/>
            <w:tcMar>
              <w:top w:w="0" w:type="dxa"/>
              <w:left w:w="150" w:type="dxa"/>
              <w:bottom w:w="0" w:type="dxa"/>
              <w:right w:w="150" w:type="dxa"/>
            </w:tcMar>
            <w:hideMark/>
          </w:tcPr>
          <w:p w14:paraId="44AF76E3"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auto"/>
            <w:tcMar>
              <w:top w:w="0" w:type="dxa"/>
              <w:left w:w="150" w:type="dxa"/>
              <w:bottom w:w="0" w:type="dxa"/>
              <w:right w:w="150" w:type="dxa"/>
            </w:tcMar>
            <w:hideMark/>
          </w:tcPr>
          <w:p w14:paraId="1A70B676"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roofErr w:type="spellStart"/>
            <w:r w:rsidRPr="0084653D">
              <w:rPr>
                <w:rFonts w:ascii="Consolas" w:eastAsia="Times New Roman" w:hAnsi="Consolas" w:cs="Segoe UI"/>
                <w:b/>
                <w:bCs/>
                <w:color w:val="24292F"/>
                <w:sz w:val="18"/>
                <w:szCs w:val="18"/>
                <w:lang w:eastAsia="en-GB"/>
              </w:rPr>
              <w:t>root_</w:t>
            </w:r>
            <w:proofErr w:type="gramStart"/>
            <w:r w:rsidRPr="0084653D">
              <w:rPr>
                <w:rFonts w:ascii="Consolas" w:eastAsia="Times New Roman" w:hAnsi="Consolas" w:cs="Segoe UI"/>
                <w:b/>
                <w:bCs/>
                <w:color w:val="24292F"/>
                <w:sz w:val="18"/>
                <w:szCs w:val="18"/>
                <w:lang w:eastAsia="en-GB"/>
              </w:rPr>
              <w:t>logger.addHandler</w:t>
            </w:r>
            <w:proofErr w:type="spellEnd"/>
            <w:proofErr w:type="gramEnd"/>
            <w:r w:rsidRPr="0084653D">
              <w:rPr>
                <w:rFonts w:ascii="Consolas" w:eastAsia="Times New Roman" w:hAnsi="Consolas" w:cs="Segoe UI"/>
                <w:b/>
                <w:bCs/>
                <w:color w:val="24292F"/>
                <w:sz w:val="18"/>
                <w:szCs w:val="18"/>
                <w:lang w:eastAsia="en-GB"/>
              </w:rPr>
              <w:t>(</w:t>
            </w:r>
            <w:proofErr w:type="spellStart"/>
            <w:r w:rsidRPr="0084653D">
              <w:rPr>
                <w:rFonts w:ascii="Consolas" w:eastAsia="Times New Roman" w:hAnsi="Consolas" w:cs="Segoe UI"/>
                <w:b/>
                <w:bCs/>
                <w:color w:val="24292F"/>
                <w:sz w:val="18"/>
                <w:szCs w:val="18"/>
                <w:lang w:eastAsia="en-GB"/>
              </w:rPr>
              <w:t>logging.NullHandler</w:t>
            </w:r>
            <w:proofErr w:type="spellEnd"/>
            <w:r w:rsidRPr="0084653D">
              <w:rPr>
                <w:rFonts w:ascii="Consolas" w:eastAsia="Times New Roman" w:hAnsi="Consolas" w:cs="Segoe UI"/>
                <w:b/>
                <w:bCs/>
                <w:color w:val="24292F"/>
                <w:sz w:val="18"/>
                <w:szCs w:val="18"/>
                <w:lang w:eastAsia="en-GB"/>
              </w:rPr>
              <w:t>())</w:t>
            </w:r>
          </w:p>
        </w:tc>
      </w:tr>
      <w:tr w:rsidR="0084653D" w:rsidRPr="0084653D" w14:paraId="4C259867" w14:textId="77777777" w:rsidTr="0084653D">
        <w:tc>
          <w:tcPr>
            <w:tcW w:w="750" w:type="dxa"/>
            <w:shd w:val="clear" w:color="auto" w:fill="FFFFFF"/>
            <w:noWrap/>
            <w:tcMar>
              <w:top w:w="0" w:type="dxa"/>
              <w:left w:w="150" w:type="dxa"/>
              <w:bottom w:w="0" w:type="dxa"/>
              <w:right w:w="150" w:type="dxa"/>
            </w:tcMar>
            <w:hideMark/>
          </w:tcPr>
          <w:p w14:paraId="3E1BB8A5"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48876962"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p w14:paraId="0DE2AD78" w14:textId="77777777" w:rsidR="0084653D" w:rsidRPr="0084653D" w:rsidRDefault="0084653D" w:rsidP="0084653D">
            <w:pPr>
              <w:spacing w:after="0" w:line="300" w:lineRule="atLeast"/>
              <w:jc w:val="right"/>
              <w:rPr>
                <w:rFonts w:ascii="Times New Roman" w:eastAsia="Times New Roman" w:hAnsi="Times New Roman" w:cs="Times New Roman"/>
                <w:b/>
                <w:bCs/>
                <w:sz w:val="20"/>
                <w:szCs w:val="20"/>
                <w:lang w:eastAsia="en-GB"/>
              </w:rPr>
            </w:pPr>
          </w:p>
        </w:tc>
      </w:tr>
      <w:tr w:rsidR="0084653D" w:rsidRPr="0084653D" w14:paraId="73094027" w14:textId="77777777" w:rsidTr="0084653D">
        <w:tc>
          <w:tcPr>
            <w:tcW w:w="750" w:type="dxa"/>
            <w:shd w:val="clear" w:color="auto" w:fill="auto"/>
            <w:noWrap/>
            <w:tcMar>
              <w:top w:w="0" w:type="dxa"/>
              <w:left w:w="150" w:type="dxa"/>
              <w:bottom w:w="0" w:type="dxa"/>
              <w:right w:w="150" w:type="dxa"/>
            </w:tcMar>
            <w:hideMark/>
          </w:tcPr>
          <w:p w14:paraId="59549004" w14:textId="77777777" w:rsidR="0084653D" w:rsidRPr="0084653D" w:rsidRDefault="0084653D" w:rsidP="0084653D">
            <w:pPr>
              <w:spacing w:after="0" w:line="300" w:lineRule="atLeast"/>
              <w:rPr>
                <w:rFonts w:ascii="Times New Roman" w:eastAsia="Times New Roman" w:hAnsi="Times New Roman" w:cs="Times New Roman"/>
                <w:b/>
                <w:bCs/>
                <w:sz w:val="20"/>
                <w:szCs w:val="20"/>
                <w:lang w:eastAsia="en-GB"/>
              </w:rPr>
            </w:pPr>
          </w:p>
        </w:tc>
        <w:tc>
          <w:tcPr>
            <w:tcW w:w="0" w:type="auto"/>
            <w:shd w:val="clear" w:color="auto" w:fill="auto"/>
            <w:tcMar>
              <w:top w:w="0" w:type="dxa"/>
              <w:left w:w="150" w:type="dxa"/>
              <w:bottom w:w="0" w:type="dxa"/>
              <w:right w:w="150" w:type="dxa"/>
            </w:tcMar>
            <w:hideMark/>
          </w:tcPr>
          <w:p w14:paraId="1C25D92C"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roofErr w:type="spellStart"/>
            <w:r w:rsidRPr="0084653D">
              <w:rPr>
                <w:rFonts w:ascii="Consolas" w:eastAsia="Times New Roman" w:hAnsi="Consolas" w:cs="Segoe UI"/>
                <w:b/>
                <w:bCs/>
                <w:color w:val="24292F"/>
                <w:sz w:val="18"/>
                <w:szCs w:val="18"/>
                <w:lang w:eastAsia="en-GB"/>
              </w:rPr>
              <w:t>dir_of_executable</w:t>
            </w:r>
            <w:proofErr w:type="spellEnd"/>
            <w:r w:rsidRPr="0084653D">
              <w:rPr>
                <w:rFonts w:ascii="Consolas" w:eastAsia="Times New Roman" w:hAnsi="Consolas" w:cs="Segoe UI"/>
                <w:b/>
                <w:bCs/>
                <w:color w:val="24292F"/>
                <w:sz w:val="18"/>
                <w:szCs w:val="18"/>
                <w:lang w:eastAsia="en-GB"/>
              </w:rPr>
              <w:t xml:space="preserve"> = </w:t>
            </w:r>
            <w:proofErr w:type="spellStart"/>
            <w:proofErr w:type="gramStart"/>
            <w:r w:rsidRPr="0084653D">
              <w:rPr>
                <w:rFonts w:ascii="Consolas" w:eastAsia="Times New Roman" w:hAnsi="Consolas" w:cs="Segoe UI"/>
                <w:b/>
                <w:bCs/>
                <w:color w:val="24292F"/>
                <w:sz w:val="18"/>
                <w:szCs w:val="18"/>
                <w:lang w:eastAsia="en-GB"/>
              </w:rPr>
              <w:t>os.path</w:t>
            </w:r>
            <w:proofErr w:type="gramEnd"/>
            <w:r w:rsidRPr="0084653D">
              <w:rPr>
                <w:rFonts w:ascii="Consolas" w:eastAsia="Times New Roman" w:hAnsi="Consolas" w:cs="Segoe UI"/>
                <w:b/>
                <w:bCs/>
                <w:color w:val="24292F"/>
                <w:sz w:val="18"/>
                <w:szCs w:val="18"/>
                <w:lang w:eastAsia="en-GB"/>
              </w:rPr>
              <w:t>.dirname</w:t>
            </w:r>
            <w:proofErr w:type="spellEnd"/>
            <w:r w:rsidRPr="0084653D">
              <w:rPr>
                <w:rFonts w:ascii="Consolas" w:eastAsia="Times New Roman" w:hAnsi="Consolas" w:cs="Segoe UI"/>
                <w:b/>
                <w:bCs/>
                <w:color w:val="24292F"/>
                <w:sz w:val="18"/>
                <w:szCs w:val="18"/>
                <w:lang w:eastAsia="en-GB"/>
              </w:rPr>
              <w:t>(__file__)</w:t>
            </w:r>
          </w:p>
        </w:tc>
      </w:tr>
      <w:tr w:rsidR="0084653D" w:rsidRPr="0084653D" w14:paraId="7314738B" w14:textId="77777777" w:rsidTr="0084653D">
        <w:tc>
          <w:tcPr>
            <w:tcW w:w="750" w:type="dxa"/>
            <w:shd w:val="clear" w:color="auto" w:fill="FFFFFF"/>
            <w:noWrap/>
            <w:tcMar>
              <w:top w:w="0" w:type="dxa"/>
              <w:left w:w="150" w:type="dxa"/>
              <w:bottom w:w="0" w:type="dxa"/>
              <w:right w:w="150" w:type="dxa"/>
            </w:tcMar>
            <w:hideMark/>
          </w:tcPr>
          <w:p w14:paraId="44EF09D6"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21591F5A"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roofErr w:type="spellStart"/>
            <w:r w:rsidRPr="0084653D">
              <w:rPr>
                <w:rFonts w:ascii="Consolas" w:eastAsia="Times New Roman" w:hAnsi="Consolas" w:cs="Segoe UI"/>
                <w:b/>
                <w:bCs/>
                <w:color w:val="24292F"/>
                <w:sz w:val="18"/>
                <w:szCs w:val="18"/>
                <w:lang w:eastAsia="en-GB"/>
              </w:rPr>
              <w:t>path_to_project_root</w:t>
            </w:r>
            <w:proofErr w:type="spellEnd"/>
            <w:r w:rsidRPr="0084653D">
              <w:rPr>
                <w:rFonts w:ascii="Consolas" w:eastAsia="Times New Roman" w:hAnsi="Consolas" w:cs="Segoe UI"/>
                <w:b/>
                <w:bCs/>
                <w:color w:val="24292F"/>
                <w:sz w:val="18"/>
                <w:szCs w:val="18"/>
                <w:lang w:eastAsia="en-GB"/>
              </w:rPr>
              <w:t xml:space="preserve"> = </w:t>
            </w:r>
            <w:proofErr w:type="spellStart"/>
            <w:proofErr w:type="gramStart"/>
            <w:r w:rsidRPr="0084653D">
              <w:rPr>
                <w:rFonts w:ascii="Consolas" w:eastAsia="Times New Roman" w:hAnsi="Consolas" w:cs="Segoe UI"/>
                <w:b/>
                <w:bCs/>
                <w:color w:val="24292F"/>
                <w:sz w:val="18"/>
                <w:szCs w:val="18"/>
                <w:lang w:eastAsia="en-GB"/>
              </w:rPr>
              <w:t>os.path</w:t>
            </w:r>
            <w:proofErr w:type="gramEnd"/>
            <w:r w:rsidRPr="0084653D">
              <w:rPr>
                <w:rFonts w:ascii="Consolas" w:eastAsia="Times New Roman" w:hAnsi="Consolas" w:cs="Segoe UI"/>
                <w:b/>
                <w:bCs/>
                <w:color w:val="24292F"/>
                <w:sz w:val="18"/>
                <w:szCs w:val="18"/>
                <w:lang w:eastAsia="en-GB"/>
              </w:rPr>
              <w:t>.abspath</w:t>
            </w:r>
            <w:proofErr w:type="spellEnd"/>
            <w:r w:rsidRPr="0084653D">
              <w:rPr>
                <w:rFonts w:ascii="Consolas" w:eastAsia="Times New Roman" w:hAnsi="Consolas" w:cs="Segoe UI"/>
                <w:b/>
                <w:bCs/>
                <w:color w:val="24292F"/>
                <w:sz w:val="18"/>
                <w:szCs w:val="18"/>
                <w:lang w:eastAsia="en-GB"/>
              </w:rPr>
              <w:t>(</w:t>
            </w:r>
            <w:proofErr w:type="spellStart"/>
            <w:r w:rsidRPr="0084653D">
              <w:rPr>
                <w:rFonts w:ascii="Consolas" w:eastAsia="Times New Roman" w:hAnsi="Consolas" w:cs="Segoe UI"/>
                <w:b/>
                <w:bCs/>
                <w:color w:val="24292F"/>
                <w:sz w:val="18"/>
                <w:szCs w:val="18"/>
                <w:lang w:eastAsia="en-GB"/>
              </w:rPr>
              <w:t>os.path.join</w:t>
            </w:r>
            <w:proofErr w:type="spellEnd"/>
            <w:r w:rsidRPr="0084653D">
              <w:rPr>
                <w:rFonts w:ascii="Consolas" w:eastAsia="Times New Roman" w:hAnsi="Consolas" w:cs="Segoe UI"/>
                <w:b/>
                <w:bCs/>
                <w:color w:val="24292F"/>
                <w:sz w:val="18"/>
                <w:szCs w:val="18"/>
                <w:lang w:eastAsia="en-GB"/>
              </w:rPr>
              <w:t>(</w:t>
            </w:r>
            <w:proofErr w:type="spellStart"/>
            <w:r w:rsidRPr="0084653D">
              <w:rPr>
                <w:rFonts w:ascii="Consolas" w:eastAsia="Times New Roman" w:hAnsi="Consolas" w:cs="Segoe UI"/>
                <w:b/>
                <w:bCs/>
                <w:color w:val="24292F"/>
                <w:sz w:val="18"/>
                <w:szCs w:val="18"/>
                <w:lang w:eastAsia="en-GB"/>
              </w:rPr>
              <w:t>dir_of_executable</w:t>
            </w:r>
            <w:proofErr w:type="spellEnd"/>
            <w:r w:rsidRPr="0084653D">
              <w:rPr>
                <w:rFonts w:ascii="Consolas" w:eastAsia="Times New Roman" w:hAnsi="Consolas" w:cs="Segoe UI"/>
                <w:b/>
                <w:bCs/>
                <w:color w:val="24292F"/>
                <w:sz w:val="18"/>
                <w:szCs w:val="18"/>
                <w:lang w:eastAsia="en-GB"/>
              </w:rPr>
              <w:t>, '..'))</w:t>
            </w:r>
          </w:p>
        </w:tc>
      </w:tr>
      <w:tr w:rsidR="0084653D" w:rsidRPr="0084653D" w14:paraId="1D524C6C" w14:textId="77777777" w:rsidTr="0084653D">
        <w:tc>
          <w:tcPr>
            <w:tcW w:w="750" w:type="dxa"/>
            <w:shd w:val="clear" w:color="auto" w:fill="auto"/>
            <w:noWrap/>
            <w:tcMar>
              <w:top w:w="0" w:type="dxa"/>
              <w:left w:w="150" w:type="dxa"/>
              <w:bottom w:w="0" w:type="dxa"/>
              <w:right w:w="150" w:type="dxa"/>
            </w:tcMar>
            <w:hideMark/>
          </w:tcPr>
          <w:p w14:paraId="72A19002"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auto"/>
            <w:tcMar>
              <w:top w:w="0" w:type="dxa"/>
              <w:left w:w="150" w:type="dxa"/>
              <w:bottom w:w="0" w:type="dxa"/>
              <w:right w:w="150" w:type="dxa"/>
            </w:tcMar>
            <w:hideMark/>
          </w:tcPr>
          <w:p w14:paraId="3B1E87F3"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roofErr w:type="spellStart"/>
            <w:proofErr w:type="gramStart"/>
            <w:r w:rsidRPr="0084653D">
              <w:rPr>
                <w:rFonts w:ascii="Consolas" w:eastAsia="Times New Roman" w:hAnsi="Consolas" w:cs="Segoe UI"/>
                <w:b/>
                <w:bCs/>
                <w:color w:val="24292F"/>
                <w:sz w:val="18"/>
                <w:szCs w:val="18"/>
                <w:lang w:eastAsia="en-GB"/>
              </w:rPr>
              <w:t>sys.path</w:t>
            </w:r>
            <w:proofErr w:type="gramEnd"/>
            <w:r w:rsidRPr="0084653D">
              <w:rPr>
                <w:rFonts w:ascii="Consolas" w:eastAsia="Times New Roman" w:hAnsi="Consolas" w:cs="Segoe UI"/>
                <w:b/>
                <w:bCs/>
                <w:color w:val="24292F"/>
                <w:sz w:val="18"/>
                <w:szCs w:val="18"/>
                <w:lang w:eastAsia="en-GB"/>
              </w:rPr>
              <w:t>.insert</w:t>
            </w:r>
            <w:proofErr w:type="spellEnd"/>
            <w:r w:rsidRPr="0084653D">
              <w:rPr>
                <w:rFonts w:ascii="Consolas" w:eastAsia="Times New Roman" w:hAnsi="Consolas" w:cs="Segoe UI"/>
                <w:b/>
                <w:bCs/>
                <w:color w:val="24292F"/>
                <w:sz w:val="18"/>
                <w:szCs w:val="18"/>
                <w:lang w:eastAsia="en-GB"/>
              </w:rPr>
              <w:t xml:space="preserve">(0, </w:t>
            </w:r>
            <w:proofErr w:type="spellStart"/>
            <w:r w:rsidRPr="0084653D">
              <w:rPr>
                <w:rFonts w:ascii="Consolas" w:eastAsia="Times New Roman" w:hAnsi="Consolas" w:cs="Segoe UI"/>
                <w:b/>
                <w:bCs/>
                <w:color w:val="24292F"/>
                <w:sz w:val="18"/>
                <w:szCs w:val="18"/>
                <w:lang w:eastAsia="en-GB"/>
              </w:rPr>
              <w:t>path_to_project_root</w:t>
            </w:r>
            <w:proofErr w:type="spellEnd"/>
            <w:r w:rsidRPr="0084653D">
              <w:rPr>
                <w:rFonts w:ascii="Consolas" w:eastAsia="Times New Roman" w:hAnsi="Consolas" w:cs="Segoe UI"/>
                <w:b/>
                <w:bCs/>
                <w:color w:val="24292F"/>
                <w:sz w:val="18"/>
                <w:szCs w:val="18"/>
                <w:lang w:eastAsia="en-GB"/>
              </w:rPr>
              <w:t>)</w:t>
            </w:r>
          </w:p>
        </w:tc>
      </w:tr>
      <w:tr w:rsidR="0084653D" w:rsidRPr="0084653D" w14:paraId="5D96EFF6" w14:textId="77777777" w:rsidTr="0084653D">
        <w:tc>
          <w:tcPr>
            <w:tcW w:w="750" w:type="dxa"/>
            <w:shd w:val="clear" w:color="auto" w:fill="FFFFFF"/>
            <w:noWrap/>
            <w:tcMar>
              <w:top w:w="0" w:type="dxa"/>
              <w:left w:w="150" w:type="dxa"/>
              <w:bottom w:w="0" w:type="dxa"/>
              <w:right w:w="150" w:type="dxa"/>
            </w:tcMar>
            <w:hideMark/>
          </w:tcPr>
          <w:p w14:paraId="794A8839"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FFFFFF"/>
            <w:tcMar>
              <w:top w:w="0" w:type="dxa"/>
              <w:left w:w="150" w:type="dxa"/>
              <w:bottom w:w="0" w:type="dxa"/>
              <w:right w:w="150" w:type="dxa"/>
            </w:tcMar>
            <w:hideMark/>
          </w:tcPr>
          <w:p w14:paraId="3B58ED5E"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roofErr w:type="spellStart"/>
            <w:proofErr w:type="gramStart"/>
            <w:r w:rsidRPr="0084653D">
              <w:rPr>
                <w:rFonts w:ascii="Consolas" w:eastAsia="Times New Roman" w:hAnsi="Consolas" w:cs="Segoe UI"/>
                <w:b/>
                <w:bCs/>
                <w:color w:val="24292F"/>
                <w:sz w:val="18"/>
                <w:szCs w:val="18"/>
                <w:lang w:eastAsia="en-GB"/>
              </w:rPr>
              <w:t>os.chdir</w:t>
            </w:r>
            <w:proofErr w:type="spellEnd"/>
            <w:proofErr w:type="gramEnd"/>
            <w:r w:rsidRPr="0084653D">
              <w:rPr>
                <w:rFonts w:ascii="Consolas" w:eastAsia="Times New Roman" w:hAnsi="Consolas" w:cs="Segoe UI"/>
                <w:b/>
                <w:bCs/>
                <w:color w:val="24292F"/>
                <w:sz w:val="18"/>
                <w:szCs w:val="18"/>
                <w:lang w:eastAsia="en-GB"/>
              </w:rPr>
              <w:t>(</w:t>
            </w:r>
            <w:proofErr w:type="spellStart"/>
            <w:r w:rsidRPr="0084653D">
              <w:rPr>
                <w:rFonts w:ascii="Consolas" w:eastAsia="Times New Roman" w:hAnsi="Consolas" w:cs="Segoe UI"/>
                <w:b/>
                <w:bCs/>
                <w:color w:val="24292F"/>
                <w:sz w:val="18"/>
                <w:szCs w:val="18"/>
                <w:lang w:eastAsia="en-GB"/>
              </w:rPr>
              <w:t>path_to_project_root</w:t>
            </w:r>
            <w:proofErr w:type="spellEnd"/>
            <w:r w:rsidRPr="0084653D">
              <w:rPr>
                <w:rFonts w:ascii="Consolas" w:eastAsia="Times New Roman" w:hAnsi="Consolas" w:cs="Segoe UI"/>
                <w:b/>
                <w:bCs/>
                <w:color w:val="24292F"/>
                <w:sz w:val="18"/>
                <w:szCs w:val="18"/>
                <w:lang w:eastAsia="en-GB"/>
              </w:rPr>
              <w:t>)</w:t>
            </w:r>
          </w:p>
        </w:tc>
      </w:tr>
      <w:tr w:rsidR="0084653D" w:rsidRPr="0084653D" w14:paraId="201C6CD2" w14:textId="77777777" w:rsidTr="0084653D">
        <w:tc>
          <w:tcPr>
            <w:tcW w:w="750" w:type="dxa"/>
            <w:shd w:val="clear" w:color="auto" w:fill="auto"/>
            <w:noWrap/>
            <w:tcMar>
              <w:top w:w="0" w:type="dxa"/>
              <w:left w:w="150" w:type="dxa"/>
              <w:bottom w:w="0" w:type="dxa"/>
              <w:right w:w="150" w:type="dxa"/>
            </w:tcMar>
            <w:hideMark/>
          </w:tcPr>
          <w:p w14:paraId="02808EC8"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
        </w:tc>
        <w:tc>
          <w:tcPr>
            <w:tcW w:w="0" w:type="auto"/>
            <w:shd w:val="clear" w:color="auto" w:fill="auto"/>
            <w:tcMar>
              <w:top w:w="0" w:type="dxa"/>
              <w:left w:w="150" w:type="dxa"/>
              <w:bottom w:w="0" w:type="dxa"/>
              <w:right w:w="150" w:type="dxa"/>
            </w:tcMar>
            <w:hideMark/>
          </w:tcPr>
          <w:p w14:paraId="18F23D0A" w14:textId="77777777" w:rsidR="0084653D" w:rsidRPr="0084653D" w:rsidRDefault="0084653D" w:rsidP="0084653D">
            <w:pPr>
              <w:spacing w:after="0" w:line="300" w:lineRule="atLeast"/>
              <w:rPr>
                <w:rFonts w:ascii="Consolas" w:eastAsia="Times New Roman" w:hAnsi="Consolas" w:cs="Segoe UI"/>
                <w:b/>
                <w:bCs/>
                <w:color w:val="24292F"/>
                <w:sz w:val="18"/>
                <w:szCs w:val="18"/>
                <w:lang w:eastAsia="en-GB"/>
              </w:rPr>
            </w:pPr>
            <w:proofErr w:type="gramStart"/>
            <w:r w:rsidRPr="0084653D">
              <w:rPr>
                <w:rFonts w:ascii="Consolas" w:eastAsia="Times New Roman" w:hAnsi="Consolas" w:cs="Segoe UI"/>
                <w:b/>
                <w:bCs/>
                <w:color w:val="24292F"/>
                <w:sz w:val="18"/>
                <w:szCs w:val="18"/>
                <w:lang w:eastAsia="en-GB"/>
              </w:rPr>
              <w:t>run(</w:t>
            </w:r>
            <w:proofErr w:type="gramEnd"/>
            <w:r w:rsidRPr="0084653D">
              <w:rPr>
                <w:rFonts w:ascii="Consolas" w:eastAsia="Times New Roman" w:hAnsi="Consolas" w:cs="Segoe UI"/>
                <w:b/>
                <w:bCs/>
                <w:color w:val="24292F"/>
                <w:sz w:val="18"/>
                <w:szCs w:val="18"/>
                <w:lang w:eastAsia="en-GB"/>
              </w:rPr>
              <w:t>)</w:t>
            </w:r>
          </w:p>
        </w:tc>
      </w:tr>
    </w:tbl>
    <w:p w14:paraId="78AEAA89" w14:textId="3711EC9E" w:rsidR="00216885" w:rsidRDefault="00216885"/>
    <w:p w14:paraId="45AF2950" w14:textId="48D6FD10" w:rsidR="002E5CA1" w:rsidRDefault="002E5CA1">
      <w:pPr>
        <w:rPr>
          <w:rFonts w:ascii="Open Sans" w:hAnsi="Open Sans" w:cs="Open Sans"/>
          <w:color w:val="000000"/>
          <w:sz w:val="20"/>
          <w:szCs w:val="20"/>
          <w:shd w:val="clear" w:color="auto" w:fill="FFFFFF"/>
        </w:rPr>
      </w:pPr>
      <w:r>
        <w:t xml:space="preserve">The way most of the malware works is attaching to our system or OU (organisational unit) over the internet space ,which will infect ,gain remote access ,steal ,explore ,erase and manipulate anything the attacker wants </w:t>
      </w:r>
      <w:r>
        <w:rPr>
          <w:rFonts w:ascii="Open Sans" w:hAnsi="Open Sans" w:cs="Open Sans"/>
          <w:color w:val="000000"/>
          <w:sz w:val="20"/>
          <w:szCs w:val="20"/>
          <w:shd w:val="clear" w:color="auto" w:fill="FFFFFF"/>
        </w:rPr>
        <w:t>(Malware | What is Malware &amp; How to Stay Protected from Malware Attacks, 2021)</w:t>
      </w:r>
      <w:r>
        <w:rPr>
          <w:rFonts w:ascii="Open Sans" w:hAnsi="Open Sans" w:cs="Open Sans"/>
          <w:color w:val="000000"/>
          <w:sz w:val="20"/>
          <w:szCs w:val="20"/>
          <w:shd w:val="clear" w:color="auto" w:fill="FFFFFF"/>
        </w:rPr>
        <w:t>.The next example is representing the very popular crypto mining</w:t>
      </w:r>
      <w:r w:rsidR="00D525DD">
        <w:rPr>
          <w:rFonts w:ascii="Open Sans" w:hAnsi="Open Sans" w:cs="Open Sans"/>
          <w:color w:val="000000"/>
          <w:sz w:val="20"/>
          <w:szCs w:val="20"/>
          <w:shd w:val="clear" w:color="auto" w:fill="FFFFFF"/>
        </w:rPr>
        <w:t xml:space="preserve"> attack with </w:t>
      </w:r>
      <w:proofErr w:type="spellStart"/>
      <w:r w:rsidR="00D525DD">
        <w:rPr>
          <w:rFonts w:ascii="Open Sans" w:hAnsi="Open Sans" w:cs="Open Sans"/>
          <w:color w:val="000000"/>
          <w:sz w:val="20"/>
          <w:szCs w:val="20"/>
          <w:shd w:val="clear" w:color="auto" w:fill="FFFFFF"/>
        </w:rPr>
        <w:t>CoinHive</w:t>
      </w:r>
      <w:proofErr w:type="spellEnd"/>
      <w:r w:rsidR="00D525DD">
        <w:rPr>
          <w:rFonts w:ascii="Open Sans" w:hAnsi="Open Sans" w:cs="Open Sans"/>
          <w:color w:val="000000"/>
          <w:sz w:val="20"/>
          <w:szCs w:val="20"/>
          <w:shd w:val="clear" w:color="auto" w:fill="FFFFFF"/>
        </w:rPr>
        <w:t>(using JavaScript), which will inject certain code and make</w:t>
      </w:r>
      <w:r>
        <w:rPr>
          <w:rFonts w:ascii="Open Sans" w:hAnsi="Open Sans" w:cs="Open Sans"/>
          <w:color w:val="000000"/>
          <w:sz w:val="20"/>
          <w:szCs w:val="20"/>
          <w:shd w:val="clear" w:color="auto" w:fill="FFFFFF"/>
        </w:rPr>
        <w:t xml:space="preserve"> victim</w:t>
      </w:r>
      <w:r w:rsidR="00D525DD">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s machine</w:t>
      </w:r>
      <w:r w:rsidR="00D525DD">
        <w:rPr>
          <w:rFonts w:ascii="Open Sans" w:hAnsi="Open Sans" w:cs="Open Sans"/>
          <w:color w:val="000000"/>
          <w:sz w:val="20"/>
          <w:szCs w:val="20"/>
          <w:shd w:val="clear" w:color="auto" w:fill="FFFFFF"/>
        </w:rPr>
        <w:t xml:space="preserve"> mining crypto</w:t>
      </w:r>
      <w:r>
        <w:rPr>
          <w:rFonts w:ascii="Open Sans" w:hAnsi="Open Sans" w:cs="Open Sans"/>
          <w:color w:val="000000"/>
          <w:sz w:val="20"/>
          <w:szCs w:val="20"/>
          <w:shd w:val="clear" w:color="auto" w:fill="FFFFFF"/>
        </w:rPr>
        <w:t xml:space="preserve"> ,without user noticing</w:t>
      </w:r>
      <w:r w:rsidR="00D525DD">
        <w:rPr>
          <w:rFonts w:ascii="Open Sans" w:hAnsi="Open Sans" w:cs="Open Sans"/>
          <w:color w:val="000000"/>
          <w:sz w:val="20"/>
          <w:szCs w:val="20"/>
          <w:shd w:val="clear" w:color="auto" w:fill="FFFFFF"/>
        </w:rPr>
        <w:t xml:space="preserve"> :</w:t>
      </w:r>
    </w:p>
    <w:p w14:paraId="0894B237" w14:textId="617CB151" w:rsidR="00D525DD" w:rsidRDefault="00D525DD"/>
    <w:p w14:paraId="6A5967E7" w14:textId="72F17CEC" w:rsidR="00216885" w:rsidRDefault="00D525DD">
      <w:r>
        <w:rPr>
          <w:noProof/>
        </w:rPr>
        <w:lastRenderedPageBreak/>
        <w:drawing>
          <wp:inline distT="0" distB="0" distL="0" distR="0" wp14:anchorId="1761D9D2" wp14:editId="30E74E22">
            <wp:extent cx="4748708" cy="3009900"/>
            <wp:effectExtent l="0" t="0" r="3810" b="635"/>
            <wp:docPr id="70" name="Картина 70" descr="Decoded second line of the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oded second line of the ma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708" cy="3009900"/>
                    </a:xfrm>
                    <a:prstGeom prst="rect">
                      <a:avLst/>
                    </a:prstGeom>
                    <a:noFill/>
                    <a:ln>
                      <a:noFill/>
                    </a:ln>
                  </pic:spPr>
                </pic:pic>
              </a:graphicData>
            </a:graphic>
          </wp:inline>
        </w:drawing>
      </w:r>
    </w:p>
    <w:p w14:paraId="35526D16" w14:textId="269F5C08" w:rsidR="00D525DD" w:rsidRDefault="005C17A4">
      <w:r>
        <w:t>Even though</w:t>
      </w:r>
      <w:r w:rsidR="00D525DD">
        <w:t xml:space="preserve"> this attack is not as dangerous as the ones before it will still use resources that can lead to a system failure</w:t>
      </w:r>
      <w:r>
        <w:t xml:space="preserve"> and its also difficult to </w:t>
      </w:r>
      <w:r w:rsidR="00B12538">
        <w:t>detect (Ananda</w:t>
      </w:r>
      <w:r>
        <w:t xml:space="preserve"> </w:t>
      </w:r>
      <w:proofErr w:type="spellStart"/>
      <w:r>
        <w:t>Krisha</w:t>
      </w:r>
      <w:proofErr w:type="spellEnd"/>
      <w:r>
        <w:t xml:space="preserve"> 10/7/2021 )</w:t>
      </w:r>
      <w:r w:rsidR="000E28DA">
        <w:t>.</w:t>
      </w:r>
    </w:p>
    <w:p w14:paraId="580CF548" w14:textId="06B5CD4E" w:rsidR="000E28DA" w:rsidRDefault="000E28DA">
      <w:r>
        <w:t xml:space="preserve">By most of this </w:t>
      </w:r>
      <w:r w:rsidR="00B12538">
        <w:t>attacks, threats</w:t>
      </w:r>
      <w:r>
        <w:t xml:space="preserve"> and risks every organisation needs to face </w:t>
      </w:r>
      <w:r w:rsidR="00B12538">
        <w:t>nowadays, it</w:t>
      </w:r>
      <w:r>
        <w:t xml:space="preserve"> needs to stand </w:t>
      </w:r>
      <w:r w:rsidR="00B12538">
        <w:t>method,</w:t>
      </w:r>
      <w:r>
        <w:t xml:space="preserve"> </w:t>
      </w:r>
      <w:r w:rsidR="00B12538">
        <w:t>code, script</w:t>
      </w:r>
      <w:r w:rsidR="00BB1645">
        <w:t xml:space="preserve"> or programme to prevent </w:t>
      </w:r>
      <w:proofErr w:type="gramStart"/>
      <w:r w:rsidR="00BB1645">
        <w:t>breaches .But</w:t>
      </w:r>
      <w:proofErr w:type="gramEnd"/>
      <w:r w:rsidR="00BB1645">
        <w:t xml:space="preserve"> its only a matter of time the expanding and adding new protection techniques to encounter memory and storage issues due to load of all this data . In this case is highly needed using and implementing lazy functional languages and memory management (Wu. J Memory Management in Python 2019)</w:t>
      </w:r>
      <w:r w:rsidR="00835966">
        <w:t xml:space="preserve"> not only because of space but also speed executing well-build efficient Python code will deliver better performance.</w:t>
      </w:r>
    </w:p>
    <w:p w14:paraId="472495AE" w14:textId="7FB1A1AC" w:rsidR="00835966" w:rsidRDefault="00835966">
      <w:r>
        <w:t xml:space="preserve">Even if we cover all those </w:t>
      </w:r>
      <w:r w:rsidR="00B12538">
        <w:t>threats,</w:t>
      </w:r>
      <w:r>
        <w:t xml:space="preserve"> it will be needed an extra step forward to </w:t>
      </w:r>
      <w:r w:rsidR="00B12538">
        <w:t>reduce</w:t>
      </w:r>
      <w:r>
        <w:t xml:space="preserve"> the </w:t>
      </w:r>
      <w:r w:rsidR="00B12538">
        <w:t>biggest,</w:t>
      </w:r>
      <w:r>
        <w:t xml:space="preserve"> hidden problem in cyber security – Human Factor (cydef.ca 29/10/</w:t>
      </w:r>
      <w:r w:rsidR="006C0899">
        <w:t>2021</w:t>
      </w:r>
      <w:r w:rsidR="00B12538">
        <w:t>). This</w:t>
      </w:r>
      <w:r w:rsidR="006C0899">
        <w:t xml:space="preserve"> can be reached by putting in place a lot of professional </w:t>
      </w:r>
      <w:r w:rsidR="00B12538">
        <w:t>training, raise</w:t>
      </w:r>
      <w:r w:rsidR="006C0899">
        <w:t xml:space="preserve"> </w:t>
      </w:r>
      <w:r w:rsidR="00B12538">
        <w:t>awareness,</w:t>
      </w:r>
      <w:r w:rsidR="006C0899">
        <w:t xml:space="preserve"> appropriate </w:t>
      </w:r>
      <w:proofErr w:type="gramStart"/>
      <w:r w:rsidR="006C0899">
        <w:t>access</w:t>
      </w:r>
      <w:proofErr w:type="gramEnd"/>
      <w:r w:rsidR="006C0899">
        <w:t xml:space="preserve"> and even social engineering </w:t>
      </w:r>
      <w:r w:rsidR="00B12538">
        <w:t>research</w:t>
      </w:r>
      <w:r w:rsidR="006C0899">
        <w:t xml:space="preserve">. In this report we overlooked the most common problems of the cyber and propose techniques and approaches reducing the </w:t>
      </w:r>
      <w:r w:rsidR="00B12538">
        <w:t>risk,</w:t>
      </w:r>
      <w:r w:rsidR="006C0899">
        <w:t xml:space="preserve"> evaluating the threats and reduce the vulnerabilities </w:t>
      </w:r>
    </w:p>
    <w:p w14:paraId="47D79099" w14:textId="77777777" w:rsidR="005C17A4" w:rsidRDefault="005C17A4"/>
    <w:p w14:paraId="657C4E0A" w14:textId="77777777" w:rsidR="00216885" w:rsidRDefault="00216885"/>
    <w:p w14:paraId="36E2DBD2" w14:textId="77777777" w:rsidR="00216885" w:rsidRDefault="00216885"/>
    <w:p w14:paraId="7DC464F9" w14:textId="77777777" w:rsidR="00216885" w:rsidRDefault="00216885"/>
    <w:p w14:paraId="4BC70AFD" w14:textId="77777777" w:rsidR="00216885" w:rsidRDefault="00216885"/>
    <w:p w14:paraId="6D2F88AE" w14:textId="77777777" w:rsidR="00216885" w:rsidRDefault="00216885"/>
    <w:p w14:paraId="0A459806" w14:textId="77777777" w:rsidR="00216885" w:rsidRDefault="00216885"/>
    <w:p w14:paraId="4DA60BD5" w14:textId="77777777" w:rsidR="00216885" w:rsidRDefault="00216885"/>
    <w:p w14:paraId="62A143AD" w14:textId="77777777" w:rsidR="00216885" w:rsidRDefault="00216885"/>
    <w:p w14:paraId="39E30A80" w14:textId="77777777" w:rsidR="00216885" w:rsidRDefault="00216885"/>
    <w:p w14:paraId="3EB9DB78" w14:textId="77777777" w:rsidR="00216885" w:rsidRDefault="00216885"/>
    <w:p w14:paraId="6193EA23" w14:textId="77777777" w:rsidR="00216885" w:rsidRDefault="00216885"/>
    <w:p w14:paraId="092EF3FC" w14:textId="77777777" w:rsidR="00216885" w:rsidRDefault="00216885"/>
    <w:p w14:paraId="5E532C0F" w14:textId="77777777" w:rsidR="002E5CA1" w:rsidRDefault="002E5CA1"/>
    <w:p w14:paraId="0F5A760A" w14:textId="4197242A" w:rsidR="0000560F" w:rsidRDefault="004E77E7">
      <w:pPr>
        <w:rPr>
          <w:rFonts w:ascii="Open Sans" w:hAnsi="Open Sans" w:cs="Open Sans"/>
          <w:color w:val="000000"/>
          <w:sz w:val="20"/>
          <w:szCs w:val="20"/>
          <w:shd w:val="clear" w:color="auto" w:fill="FFFFFF"/>
        </w:rPr>
      </w:pPr>
      <w:r>
        <w:t>References:</w:t>
      </w:r>
      <w:r w:rsidRPr="004E77E7">
        <w:rPr>
          <w:rFonts w:ascii="Open Sans" w:hAnsi="Open Sans" w:cs="Open Sans"/>
          <w:color w:val="000000"/>
          <w:sz w:val="20"/>
          <w:szCs w:val="20"/>
          <w:shd w:val="clear" w:color="auto" w:fill="FFFFFF"/>
        </w:rPr>
        <w:t xml:space="preserve"> </w:t>
      </w:r>
    </w:p>
    <w:p w14:paraId="0D58FD3E" w14:textId="65E50B98" w:rsidR="004E77E7" w:rsidRDefault="004E77E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Securitymagazine.com. 2021. </w:t>
      </w:r>
      <w:r>
        <w:rPr>
          <w:rFonts w:ascii="Open Sans" w:hAnsi="Open Sans" w:cs="Open Sans"/>
          <w:i/>
          <w:iCs/>
          <w:color w:val="000000"/>
          <w:sz w:val="20"/>
          <w:szCs w:val="20"/>
          <w:shd w:val="clear" w:color="auto" w:fill="FFFFFF"/>
        </w:rPr>
        <w:t>| Security Magazine</w:t>
      </w:r>
      <w:r>
        <w:rPr>
          <w:rFonts w:ascii="Open Sans" w:hAnsi="Open Sans" w:cs="Open Sans"/>
          <w:color w:val="000000"/>
          <w:sz w:val="20"/>
          <w:szCs w:val="20"/>
          <w:shd w:val="clear" w:color="auto" w:fill="FFFFFF"/>
        </w:rPr>
        <w:t>. [online] Available at: &lt;https://www.securitymagazine.com/gdpr-policy?url=https%3A%2F%2Fwww.securitymagazine.com%2Farticles%2F96009-the-human-factor-in-cybersecurity&gt;</w:t>
      </w:r>
    </w:p>
    <w:p w14:paraId="6DBEFC05" w14:textId="08E98D05" w:rsidR="0000560F" w:rsidRDefault="0000560F">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Kenna Security. 2021. </w:t>
      </w:r>
      <w:r>
        <w:rPr>
          <w:rFonts w:ascii="Open Sans" w:hAnsi="Open Sans" w:cs="Open Sans"/>
          <w:i/>
          <w:iCs/>
          <w:color w:val="000000"/>
          <w:sz w:val="20"/>
          <w:szCs w:val="20"/>
          <w:shd w:val="clear" w:color="auto" w:fill="FFFFFF"/>
        </w:rPr>
        <w:t>Risk, Threat, or Vulnerability? What's the Difference | Kenna Security</w:t>
      </w:r>
      <w:r>
        <w:rPr>
          <w:rFonts w:ascii="Open Sans" w:hAnsi="Open Sans" w:cs="Open Sans"/>
          <w:color w:val="000000"/>
          <w:sz w:val="20"/>
          <w:szCs w:val="20"/>
          <w:shd w:val="clear" w:color="auto" w:fill="FFFFFF"/>
        </w:rPr>
        <w:t xml:space="preserve">. [online] Available at: &lt;https://www.kennasecurity.com/blog/risk-vs-threat-vs-vulnerability/&gt; </w:t>
      </w:r>
    </w:p>
    <w:p w14:paraId="43DAFD22" w14:textId="12795B8C" w:rsidR="00FF3BE9" w:rsidRDefault="00FF3BE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Hut Six. 2021. </w:t>
      </w:r>
      <w:r>
        <w:rPr>
          <w:rFonts w:ascii="Open Sans" w:hAnsi="Open Sans" w:cs="Open Sans"/>
          <w:i/>
          <w:iCs/>
          <w:color w:val="000000"/>
          <w:sz w:val="20"/>
          <w:szCs w:val="20"/>
          <w:shd w:val="clear" w:color="auto" w:fill="FFFFFF"/>
        </w:rPr>
        <w:t xml:space="preserve">Information Security Principles: What is the CIA </w:t>
      </w:r>
      <w:r w:rsidR="00B12538">
        <w:rPr>
          <w:rFonts w:ascii="Open Sans" w:hAnsi="Open Sans" w:cs="Open Sans"/>
          <w:i/>
          <w:iCs/>
          <w:color w:val="000000"/>
          <w:sz w:val="20"/>
          <w:szCs w:val="20"/>
          <w:shd w:val="clear" w:color="auto" w:fill="FFFFFF"/>
        </w:rPr>
        <w:t>Triad?</w:t>
      </w:r>
      <w:r>
        <w:rPr>
          <w:rFonts w:ascii="Open Sans" w:hAnsi="Open Sans" w:cs="Open Sans"/>
          <w:color w:val="000000"/>
          <w:sz w:val="20"/>
          <w:szCs w:val="20"/>
          <w:shd w:val="clear" w:color="auto" w:fill="FFFFFF"/>
        </w:rPr>
        <w:t xml:space="preserve"> [online] Available at: &lt;https://www.hutsix.io/information-security-principles-what-is-the-cia-triad/&gt; </w:t>
      </w:r>
    </w:p>
    <w:p w14:paraId="2BC9372C" w14:textId="73510D0B" w:rsidR="00824B12" w:rsidRDefault="00824B12">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Executech</w:t>
      </w:r>
      <w:proofErr w:type="spellEnd"/>
      <w:r>
        <w:rPr>
          <w:rFonts w:ascii="Open Sans" w:hAnsi="Open Sans" w:cs="Open Sans"/>
          <w:color w:val="000000"/>
          <w:sz w:val="20"/>
          <w:szCs w:val="20"/>
          <w:shd w:val="clear" w:color="auto" w:fill="FFFFFF"/>
        </w:rPr>
        <w:t>. 2021. </w:t>
      </w:r>
      <w:r>
        <w:rPr>
          <w:rFonts w:ascii="Open Sans" w:hAnsi="Open Sans" w:cs="Open Sans"/>
          <w:i/>
          <w:iCs/>
          <w:color w:val="000000"/>
          <w:sz w:val="20"/>
          <w:szCs w:val="20"/>
          <w:shd w:val="clear" w:color="auto" w:fill="FFFFFF"/>
        </w:rPr>
        <w:t xml:space="preserve">Top 15 Types of Cybersecurity Risks &amp; How </w:t>
      </w:r>
      <w:r w:rsidR="00B12538">
        <w:rPr>
          <w:rFonts w:ascii="Open Sans" w:hAnsi="Open Sans" w:cs="Open Sans"/>
          <w:i/>
          <w:iCs/>
          <w:color w:val="000000"/>
          <w:sz w:val="20"/>
          <w:szCs w:val="20"/>
          <w:shd w:val="clear" w:color="auto" w:fill="FFFFFF"/>
        </w:rPr>
        <w:t>to</w:t>
      </w:r>
      <w:r>
        <w:rPr>
          <w:rFonts w:ascii="Open Sans" w:hAnsi="Open Sans" w:cs="Open Sans"/>
          <w:i/>
          <w:iCs/>
          <w:color w:val="000000"/>
          <w:sz w:val="20"/>
          <w:szCs w:val="20"/>
          <w:shd w:val="clear" w:color="auto" w:fill="FFFFFF"/>
        </w:rPr>
        <w:t xml:space="preserve"> Prevent Them | </w:t>
      </w:r>
      <w:proofErr w:type="spellStart"/>
      <w:r>
        <w:rPr>
          <w:rFonts w:ascii="Open Sans" w:hAnsi="Open Sans" w:cs="Open Sans"/>
          <w:i/>
          <w:iCs/>
          <w:color w:val="000000"/>
          <w:sz w:val="20"/>
          <w:szCs w:val="20"/>
          <w:shd w:val="clear" w:color="auto" w:fill="FFFFFF"/>
        </w:rPr>
        <w:t>Executech</w:t>
      </w:r>
      <w:proofErr w:type="spellEnd"/>
      <w:r>
        <w:rPr>
          <w:rFonts w:ascii="Open Sans" w:hAnsi="Open Sans" w:cs="Open Sans"/>
          <w:color w:val="000000"/>
          <w:sz w:val="20"/>
          <w:szCs w:val="20"/>
          <w:shd w:val="clear" w:color="auto" w:fill="FFFFFF"/>
        </w:rPr>
        <w:t xml:space="preserve">. [online] Available at: &lt;https://www.executech.com/insight/top-15-types-of-cybersecurity-attacks-how-to-prevent-them/&gt; </w:t>
      </w:r>
    </w:p>
    <w:p w14:paraId="71787EC9" w14:textId="2DBA768F" w:rsidR="008404A3" w:rsidRDefault="008404A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Hut Six. 2021. </w:t>
      </w:r>
      <w:r>
        <w:rPr>
          <w:rFonts w:ascii="Open Sans" w:hAnsi="Open Sans" w:cs="Open Sans"/>
          <w:i/>
          <w:iCs/>
          <w:color w:val="000000"/>
          <w:sz w:val="20"/>
          <w:szCs w:val="20"/>
          <w:shd w:val="clear" w:color="auto" w:fill="FFFFFF"/>
        </w:rPr>
        <w:t xml:space="preserve">Information Security Principles: What is the CIA </w:t>
      </w:r>
      <w:r w:rsidR="00B12538">
        <w:rPr>
          <w:rFonts w:ascii="Open Sans" w:hAnsi="Open Sans" w:cs="Open Sans"/>
          <w:i/>
          <w:iCs/>
          <w:color w:val="000000"/>
          <w:sz w:val="20"/>
          <w:szCs w:val="20"/>
          <w:shd w:val="clear" w:color="auto" w:fill="FFFFFF"/>
        </w:rPr>
        <w:t>Triad?</w:t>
      </w:r>
      <w:r>
        <w:rPr>
          <w:rFonts w:ascii="Open Sans" w:hAnsi="Open Sans" w:cs="Open Sans"/>
          <w:color w:val="000000"/>
          <w:sz w:val="20"/>
          <w:szCs w:val="20"/>
          <w:shd w:val="clear" w:color="auto" w:fill="FFFFFF"/>
        </w:rPr>
        <w:t xml:space="preserve"> [online] Available at: &lt;https://www.hutsix.io/information-security-principles-what-is-the-cia-triad</w:t>
      </w:r>
    </w:p>
    <w:p w14:paraId="3E1F44C1" w14:textId="19A1859F" w:rsidR="00FF3BE9" w:rsidRDefault="001C3E7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Nytimes.com. 2021. </w:t>
      </w:r>
      <w:r>
        <w:rPr>
          <w:rFonts w:ascii="Open Sans" w:hAnsi="Open Sans" w:cs="Open Sans"/>
          <w:i/>
          <w:iCs/>
          <w:color w:val="000000"/>
          <w:sz w:val="20"/>
          <w:szCs w:val="20"/>
          <w:shd w:val="clear" w:color="auto" w:fill="FFFFFF"/>
        </w:rPr>
        <w:t>A Cyberattack Hobbles Atlanta, and Security Experts Shudder (Published 2018)</w:t>
      </w:r>
      <w:r>
        <w:rPr>
          <w:rFonts w:ascii="Open Sans" w:hAnsi="Open Sans" w:cs="Open Sans"/>
          <w:color w:val="000000"/>
          <w:sz w:val="20"/>
          <w:szCs w:val="20"/>
          <w:shd w:val="clear" w:color="auto" w:fill="FFFFFF"/>
        </w:rPr>
        <w:t xml:space="preserve">. [online] Available at: &lt;https://www.nytimes.com/2018/03/27/us/cyberattack-atlanta-ransomware.html&gt; </w:t>
      </w:r>
    </w:p>
    <w:p w14:paraId="229E2671" w14:textId="4636DBD7" w:rsidR="00586B3A" w:rsidRDefault="00586B3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Lastline</w:t>
      </w:r>
      <w:proofErr w:type="spellEnd"/>
      <w:r>
        <w:rPr>
          <w:rFonts w:ascii="Open Sans" w:hAnsi="Open Sans" w:cs="Open Sans"/>
          <w:color w:val="000000"/>
          <w:sz w:val="20"/>
          <w:szCs w:val="20"/>
          <w:shd w:val="clear" w:color="auto" w:fill="FFFFFF"/>
        </w:rPr>
        <w:t>. 2021. </w:t>
      </w:r>
      <w:r>
        <w:rPr>
          <w:rFonts w:ascii="Open Sans" w:hAnsi="Open Sans" w:cs="Open Sans"/>
          <w:i/>
          <w:iCs/>
          <w:color w:val="000000"/>
          <w:sz w:val="20"/>
          <w:szCs w:val="20"/>
          <w:shd w:val="clear" w:color="auto" w:fill="FFFFFF"/>
        </w:rPr>
        <w:t>Five High-Profile Watering Hole Attacks Highlight Importance of Network Security</w:t>
      </w:r>
      <w:r>
        <w:rPr>
          <w:rFonts w:ascii="Open Sans" w:hAnsi="Open Sans" w:cs="Open Sans"/>
          <w:color w:val="000000"/>
          <w:sz w:val="20"/>
          <w:szCs w:val="20"/>
          <w:shd w:val="clear" w:color="auto" w:fill="FFFFFF"/>
        </w:rPr>
        <w:t xml:space="preserve">. [online] Available at: &lt;https://www.lastline.com/blog/five-high-profile-watering-hole-attacks-highlight-importance-of-network-security/&gt; </w:t>
      </w:r>
    </w:p>
    <w:p w14:paraId="7A2BD93E" w14:textId="067A5F0F" w:rsidR="000D0731" w:rsidRDefault="000D073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BBC News. 2021. </w:t>
      </w:r>
      <w:r>
        <w:rPr>
          <w:rFonts w:ascii="Open Sans" w:hAnsi="Open Sans" w:cs="Open Sans"/>
          <w:i/>
          <w:iCs/>
          <w:color w:val="000000"/>
          <w:sz w:val="20"/>
          <w:szCs w:val="20"/>
          <w:shd w:val="clear" w:color="auto" w:fill="FFFFFF"/>
        </w:rPr>
        <w:t>Eurofins Scientific: Cyber-attack leads to backlog of 20,000 forensic samples</w:t>
      </w:r>
      <w:r>
        <w:rPr>
          <w:rFonts w:ascii="Open Sans" w:hAnsi="Open Sans" w:cs="Open Sans"/>
          <w:color w:val="000000"/>
          <w:sz w:val="20"/>
          <w:szCs w:val="20"/>
          <w:shd w:val="clear" w:color="auto" w:fill="FFFFFF"/>
        </w:rPr>
        <w:t xml:space="preserve">. [online] Available at: &lt;https://www.bbc.co.uk/news/uk-49361260#:~:text=Eurofins%20Scientific%20was%20targeted%20by,police%20investigations%20and%20court%20cases.&gt; </w:t>
      </w:r>
    </w:p>
    <w:p w14:paraId="3E8CC10B" w14:textId="33FCC139" w:rsidR="00231DFA" w:rsidRDefault="00231DF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Fortinet. 2021. </w:t>
      </w:r>
      <w:r>
        <w:rPr>
          <w:rFonts w:ascii="Open Sans" w:hAnsi="Open Sans" w:cs="Open Sans"/>
          <w:i/>
          <w:iCs/>
          <w:color w:val="000000"/>
          <w:sz w:val="20"/>
          <w:szCs w:val="20"/>
          <w:shd w:val="clear" w:color="auto" w:fill="FFFFFF"/>
        </w:rPr>
        <w:t>What Is a Watering Hole Attack? | Fortinet</w:t>
      </w:r>
      <w:r>
        <w:rPr>
          <w:rFonts w:ascii="Open Sans" w:hAnsi="Open Sans" w:cs="Open Sans"/>
          <w:color w:val="000000"/>
          <w:sz w:val="20"/>
          <w:szCs w:val="20"/>
          <w:shd w:val="clear" w:color="auto" w:fill="FFFFFF"/>
        </w:rPr>
        <w:t xml:space="preserve">. [online] Available at: &lt;https://www.fortinet.com/resources/cyberglossary/watering-hole-attack&gt; </w:t>
      </w:r>
    </w:p>
    <w:p w14:paraId="58743CA4" w14:textId="5B95122B" w:rsidR="00844C05" w:rsidRDefault="00844C05">
      <w:pPr>
        <w:rPr>
          <w:rFonts w:ascii="IBM Plex Sans" w:hAnsi="IBM Plex Sans"/>
          <w:color w:val="000000"/>
          <w:sz w:val="21"/>
          <w:szCs w:val="21"/>
          <w:shd w:val="clear" w:color="auto" w:fill="F2F2F2"/>
        </w:rPr>
      </w:pPr>
      <w:r>
        <w:rPr>
          <w:rFonts w:ascii="IBM Plex Sans" w:hAnsi="IBM Plex Sans"/>
          <w:color w:val="000000"/>
          <w:sz w:val="21"/>
          <w:szCs w:val="21"/>
          <w:shd w:val="clear" w:color="auto" w:fill="F2F2F2"/>
        </w:rPr>
        <w:t xml:space="preserve">Lu Zhou, </w:t>
      </w:r>
      <w:proofErr w:type="spellStart"/>
      <w:r>
        <w:rPr>
          <w:rFonts w:ascii="IBM Plex Sans" w:hAnsi="IBM Plex Sans"/>
          <w:color w:val="000000"/>
          <w:sz w:val="21"/>
          <w:szCs w:val="21"/>
          <w:shd w:val="clear" w:color="auto" w:fill="F2F2F2"/>
        </w:rPr>
        <w:t>Mingchao</w:t>
      </w:r>
      <w:proofErr w:type="spellEnd"/>
      <w:r>
        <w:rPr>
          <w:rFonts w:ascii="IBM Plex Sans" w:hAnsi="IBM Plex Sans"/>
          <w:color w:val="000000"/>
          <w:sz w:val="21"/>
          <w:szCs w:val="21"/>
          <w:shd w:val="clear" w:color="auto" w:fill="F2F2F2"/>
        </w:rPr>
        <w:t xml:space="preserve"> Liao, Cao Yuan, </w:t>
      </w:r>
      <w:proofErr w:type="spellStart"/>
      <w:r>
        <w:rPr>
          <w:rFonts w:ascii="IBM Plex Sans" w:hAnsi="IBM Plex Sans"/>
          <w:color w:val="000000"/>
          <w:sz w:val="21"/>
          <w:szCs w:val="21"/>
          <w:shd w:val="clear" w:color="auto" w:fill="F2F2F2"/>
        </w:rPr>
        <w:t>Haoyu</w:t>
      </w:r>
      <w:proofErr w:type="spellEnd"/>
      <w:r>
        <w:rPr>
          <w:rFonts w:ascii="IBM Plex Sans" w:hAnsi="IBM Plex Sans"/>
          <w:color w:val="000000"/>
          <w:sz w:val="21"/>
          <w:szCs w:val="21"/>
          <w:shd w:val="clear" w:color="auto" w:fill="F2F2F2"/>
        </w:rPr>
        <w:t xml:space="preserve"> Zhang, "</w:t>
      </w:r>
      <w:r>
        <w:rPr>
          <w:rStyle w:val="adjust-article-svg-size"/>
          <w:rFonts w:ascii="IBM Plex Sans" w:hAnsi="IBM Plex Sans"/>
          <w:color w:val="000000"/>
          <w:sz w:val="21"/>
          <w:szCs w:val="21"/>
          <w:shd w:val="clear" w:color="auto" w:fill="F2F2F2"/>
        </w:rPr>
        <w:t>Low-Rate DDoS Attack Detection Using Expectation of Packet Size</w:t>
      </w:r>
      <w:r>
        <w:rPr>
          <w:rFonts w:ascii="IBM Plex Sans" w:hAnsi="IBM Plex Sans"/>
          <w:color w:val="000000"/>
          <w:sz w:val="21"/>
          <w:szCs w:val="21"/>
          <w:shd w:val="clear" w:color="auto" w:fill="F2F2F2"/>
        </w:rPr>
        <w:t>", </w:t>
      </w:r>
      <w:r>
        <w:rPr>
          <w:rFonts w:ascii="IBM Plex Sans" w:hAnsi="IBM Plex Sans"/>
          <w:i/>
          <w:iCs/>
          <w:color w:val="000000"/>
          <w:sz w:val="21"/>
          <w:szCs w:val="21"/>
          <w:shd w:val="clear" w:color="auto" w:fill="F2F2F2"/>
        </w:rPr>
        <w:t>Security and Communication Networks</w:t>
      </w:r>
      <w:r>
        <w:rPr>
          <w:rFonts w:ascii="IBM Plex Sans" w:hAnsi="IBM Plex Sans"/>
          <w:color w:val="000000"/>
          <w:sz w:val="21"/>
          <w:szCs w:val="21"/>
          <w:shd w:val="clear" w:color="auto" w:fill="F2F2F2"/>
        </w:rPr>
        <w:t>, vol. 2017, Article ID 3691629, 14 pages, 2017. </w:t>
      </w:r>
    </w:p>
    <w:p w14:paraId="00E6EA38" w14:textId="00570397" w:rsidR="008F28C8" w:rsidRDefault="008F28C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Learning </w:t>
      </w:r>
      <w:proofErr w:type="spellStart"/>
      <w:r>
        <w:rPr>
          <w:rFonts w:ascii="Open Sans" w:hAnsi="Open Sans" w:cs="Open Sans"/>
          <w:color w:val="000000"/>
          <w:sz w:val="20"/>
          <w:szCs w:val="20"/>
          <w:shd w:val="clear" w:color="auto" w:fill="FFFFFF"/>
        </w:rPr>
        <w:t>Center</w:t>
      </w:r>
      <w:proofErr w:type="spellEnd"/>
      <w:r>
        <w:rPr>
          <w:rFonts w:ascii="Open Sans" w:hAnsi="Open Sans" w:cs="Open Sans"/>
          <w:color w:val="000000"/>
          <w:sz w:val="20"/>
          <w:szCs w:val="20"/>
          <w:shd w:val="clear" w:color="auto" w:fill="FFFFFF"/>
        </w:rPr>
        <w:t>. 2021. </w:t>
      </w:r>
      <w:r>
        <w:rPr>
          <w:rFonts w:ascii="Open Sans" w:hAnsi="Open Sans" w:cs="Open Sans"/>
          <w:i/>
          <w:iCs/>
          <w:color w:val="000000"/>
          <w:sz w:val="20"/>
          <w:szCs w:val="20"/>
          <w:shd w:val="clear" w:color="auto" w:fill="FFFFFF"/>
        </w:rPr>
        <w:t>What is a DoS/DDoS Attack Script or Toolkit | DDoS Tools | Imperva</w:t>
      </w:r>
      <w:r>
        <w:rPr>
          <w:rFonts w:ascii="Open Sans" w:hAnsi="Open Sans" w:cs="Open Sans"/>
          <w:color w:val="000000"/>
          <w:sz w:val="20"/>
          <w:szCs w:val="20"/>
          <w:shd w:val="clear" w:color="auto" w:fill="FFFFFF"/>
        </w:rPr>
        <w:t xml:space="preserve">. [online] Available at: </w:t>
      </w:r>
      <w:hyperlink r:id="rId9" w:history="1">
        <w:r w:rsidRPr="003369C0">
          <w:rPr>
            <w:rStyle w:val="a5"/>
            <w:rFonts w:ascii="Open Sans" w:hAnsi="Open Sans" w:cs="Open Sans"/>
            <w:sz w:val="20"/>
            <w:szCs w:val="20"/>
            <w:shd w:val="clear" w:color="auto" w:fill="FFFFFF"/>
          </w:rPr>
          <w:t>https://www.imperva.com/learn/ddos/ddos-attack-scripts/</w:t>
        </w:r>
      </w:hyperlink>
    </w:p>
    <w:p w14:paraId="25316DA8" w14:textId="00FE9394" w:rsidR="00C11259" w:rsidRDefault="00C1125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Definitions, E. and Hope, C., 2021. </w:t>
      </w:r>
      <w:r>
        <w:rPr>
          <w:rFonts w:ascii="Open Sans" w:hAnsi="Open Sans" w:cs="Open Sans"/>
          <w:i/>
          <w:iCs/>
          <w:color w:val="000000"/>
          <w:sz w:val="20"/>
          <w:szCs w:val="20"/>
          <w:shd w:val="clear" w:color="auto" w:fill="FFFFFF"/>
        </w:rPr>
        <w:t xml:space="preserve">What is Exception </w:t>
      </w:r>
      <w:r w:rsidR="00B12538">
        <w:rPr>
          <w:rFonts w:ascii="Open Sans" w:hAnsi="Open Sans" w:cs="Open Sans"/>
          <w:i/>
          <w:iCs/>
          <w:color w:val="000000"/>
          <w:sz w:val="20"/>
          <w:szCs w:val="20"/>
          <w:shd w:val="clear" w:color="auto" w:fill="FFFFFF"/>
        </w:rPr>
        <w:t>Handling?</w:t>
      </w:r>
      <w:r>
        <w:rPr>
          <w:rFonts w:ascii="Open Sans" w:hAnsi="Open Sans" w:cs="Open Sans"/>
          <w:color w:val="000000"/>
          <w:sz w:val="20"/>
          <w:szCs w:val="20"/>
          <w:shd w:val="clear" w:color="auto" w:fill="FFFFFF"/>
        </w:rPr>
        <w:t xml:space="preserve"> [online] Computerhope.com. Available at: &lt;https://www.computerhope.com/jargon/e/exception-handling.htm#:~:text=Exception%20handling%20is%20responding%20to,happens%20that%20re</w:t>
      </w:r>
      <w:r>
        <w:rPr>
          <w:rFonts w:ascii="Open Sans" w:hAnsi="Open Sans" w:cs="Open Sans"/>
          <w:color w:val="000000"/>
          <w:sz w:val="20"/>
          <w:szCs w:val="20"/>
          <w:shd w:val="clear" w:color="auto" w:fill="FFFFFF"/>
        </w:rPr>
        <w:lastRenderedPageBreak/>
        <w:t xml:space="preserve">quires%20special%20processing.&amp;text=Exception%20handling%20attempts%20to%20gracefully,entire%20system)%20does%20not%20crash.&gt; </w:t>
      </w:r>
    </w:p>
    <w:p w14:paraId="34029A39" w14:textId="16BC8E67" w:rsidR="00216885" w:rsidRDefault="0021688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GitHub. 2021. </w:t>
      </w:r>
      <w:proofErr w:type="spellStart"/>
      <w:r>
        <w:rPr>
          <w:rFonts w:ascii="Open Sans" w:hAnsi="Open Sans" w:cs="Open Sans"/>
          <w:i/>
          <w:iCs/>
          <w:color w:val="000000"/>
          <w:sz w:val="20"/>
          <w:szCs w:val="20"/>
          <w:shd w:val="clear" w:color="auto" w:fill="FFFFFF"/>
        </w:rPr>
        <w:t>network_handling</w:t>
      </w:r>
      <w:proofErr w:type="spellEnd"/>
      <w:r>
        <w:rPr>
          <w:rFonts w:ascii="Open Sans" w:hAnsi="Open Sans" w:cs="Open Sans"/>
          <w:i/>
          <w:iCs/>
          <w:color w:val="000000"/>
          <w:sz w:val="20"/>
          <w:szCs w:val="20"/>
          <w:shd w:val="clear" w:color="auto" w:fill="FFFFFF"/>
        </w:rPr>
        <w:t>/</w:t>
      </w:r>
      <w:proofErr w:type="spellStart"/>
      <w:r>
        <w:rPr>
          <w:rFonts w:ascii="Open Sans" w:hAnsi="Open Sans" w:cs="Open Sans"/>
          <w:i/>
          <w:iCs/>
          <w:color w:val="000000"/>
          <w:sz w:val="20"/>
          <w:szCs w:val="20"/>
          <w:shd w:val="clear" w:color="auto" w:fill="FFFFFF"/>
        </w:rPr>
        <w:t>dio_client.dart</w:t>
      </w:r>
      <w:proofErr w:type="spellEnd"/>
      <w:r>
        <w:rPr>
          <w:rFonts w:ascii="Open Sans" w:hAnsi="Open Sans" w:cs="Open Sans"/>
          <w:i/>
          <w:iCs/>
          <w:color w:val="000000"/>
          <w:sz w:val="20"/>
          <w:szCs w:val="20"/>
          <w:shd w:val="clear" w:color="auto" w:fill="FFFFFF"/>
        </w:rPr>
        <w:t xml:space="preserve"> at master · ashishrawat2911/</w:t>
      </w:r>
      <w:proofErr w:type="spellStart"/>
      <w:r>
        <w:rPr>
          <w:rFonts w:ascii="Open Sans" w:hAnsi="Open Sans" w:cs="Open Sans"/>
          <w:i/>
          <w:iCs/>
          <w:color w:val="000000"/>
          <w:sz w:val="20"/>
          <w:szCs w:val="20"/>
          <w:shd w:val="clear" w:color="auto" w:fill="FFFFFF"/>
        </w:rPr>
        <w:t>network_handling</w:t>
      </w:r>
      <w:proofErr w:type="spellEnd"/>
      <w:r>
        <w:rPr>
          <w:rFonts w:ascii="Open Sans" w:hAnsi="Open Sans" w:cs="Open Sans"/>
          <w:color w:val="000000"/>
          <w:sz w:val="20"/>
          <w:szCs w:val="20"/>
          <w:shd w:val="clear" w:color="auto" w:fill="FFFFFF"/>
        </w:rPr>
        <w:t xml:space="preserve">. [online] Available at: &lt;https://github.com/ashishrawat2911/network_handling/blob/master/lib/services/dio_client.dart&gt; </w:t>
      </w:r>
    </w:p>
    <w:p w14:paraId="5AAFB320" w14:textId="45EA5FC1" w:rsidR="00566945" w:rsidRDefault="0056694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Avast.com. 2021. </w:t>
      </w:r>
      <w:r>
        <w:rPr>
          <w:rFonts w:ascii="Open Sans" w:hAnsi="Open Sans" w:cs="Open Sans"/>
          <w:i/>
          <w:iCs/>
          <w:color w:val="000000"/>
          <w:sz w:val="20"/>
          <w:szCs w:val="20"/>
          <w:shd w:val="clear" w:color="auto" w:fill="FFFFFF"/>
        </w:rPr>
        <w:t>What is port scanning and how does it work? | Avast</w:t>
      </w:r>
      <w:r>
        <w:rPr>
          <w:rFonts w:ascii="Open Sans" w:hAnsi="Open Sans" w:cs="Open Sans"/>
          <w:color w:val="000000"/>
          <w:sz w:val="20"/>
          <w:szCs w:val="20"/>
          <w:shd w:val="clear" w:color="auto" w:fill="FFFFFF"/>
        </w:rPr>
        <w:t xml:space="preserve">. [online] Available at: &lt;https://www.avast.com/en-gb/business/resources/what-is-port-scanning#pc&gt; </w:t>
      </w:r>
    </w:p>
    <w:p w14:paraId="4B6836D2" w14:textId="3AF86F82" w:rsidR="00CD0952" w:rsidRDefault="00CD0952">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Guru99. 2021. </w:t>
      </w:r>
      <w:r>
        <w:rPr>
          <w:rFonts w:ascii="Open Sans" w:hAnsi="Open Sans" w:cs="Open Sans"/>
          <w:i/>
          <w:iCs/>
          <w:color w:val="000000"/>
          <w:sz w:val="20"/>
          <w:szCs w:val="20"/>
          <w:shd w:val="clear" w:color="auto" w:fill="FFFFFF"/>
        </w:rPr>
        <w:t xml:space="preserve">Penetration Testing Tutorial: What is </w:t>
      </w:r>
      <w:proofErr w:type="spellStart"/>
      <w:r w:rsidR="00B12538">
        <w:rPr>
          <w:rFonts w:ascii="Open Sans" w:hAnsi="Open Sans" w:cs="Open Sans"/>
          <w:i/>
          <w:iCs/>
          <w:color w:val="000000"/>
          <w:sz w:val="20"/>
          <w:szCs w:val="20"/>
          <w:shd w:val="clear" w:color="auto" w:fill="FFFFFF"/>
        </w:rPr>
        <w:t>PenTest</w:t>
      </w:r>
      <w:proofErr w:type="spellEnd"/>
      <w:r w:rsidR="00B12538">
        <w:rPr>
          <w:rFonts w:ascii="Open Sans" w:hAnsi="Open Sans" w:cs="Open Sans"/>
          <w:i/>
          <w:iCs/>
          <w:color w:val="000000"/>
          <w:sz w:val="20"/>
          <w:szCs w:val="20"/>
          <w:shd w:val="clear" w:color="auto" w:fill="FFFFFF"/>
        </w:rPr>
        <w:t>?</w:t>
      </w:r>
      <w:r>
        <w:rPr>
          <w:rFonts w:ascii="Open Sans" w:hAnsi="Open Sans" w:cs="Open Sans"/>
          <w:color w:val="000000"/>
          <w:sz w:val="20"/>
          <w:szCs w:val="20"/>
          <w:shd w:val="clear" w:color="auto" w:fill="FFFFFF"/>
        </w:rPr>
        <w:t xml:space="preserve"> [online] Available at: &lt;https://www.guru99.com/learn-penetration-testing.html&gt; </w:t>
      </w:r>
    </w:p>
    <w:p w14:paraId="1667FA62" w14:textId="3957486F" w:rsidR="000305F8" w:rsidRDefault="000305F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GitHub. 2021. </w:t>
      </w:r>
      <w:proofErr w:type="spellStart"/>
      <w:r>
        <w:rPr>
          <w:rFonts w:ascii="Open Sans" w:hAnsi="Open Sans" w:cs="Open Sans"/>
          <w:i/>
          <w:iCs/>
          <w:color w:val="000000"/>
          <w:sz w:val="20"/>
          <w:szCs w:val="20"/>
          <w:shd w:val="clear" w:color="auto" w:fill="FFFFFF"/>
        </w:rPr>
        <w:t>wifiphisher</w:t>
      </w:r>
      <w:proofErr w:type="spellEnd"/>
      <w:r>
        <w:rPr>
          <w:rFonts w:ascii="Open Sans" w:hAnsi="Open Sans" w:cs="Open Sans"/>
          <w:i/>
          <w:iCs/>
          <w:color w:val="000000"/>
          <w:sz w:val="20"/>
          <w:szCs w:val="20"/>
          <w:shd w:val="clear" w:color="auto" w:fill="FFFFFF"/>
        </w:rPr>
        <w:t xml:space="preserve">/tests at master · </w:t>
      </w:r>
      <w:proofErr w:type="spellStart"/>
      <w:r>
        <w:rPr>
          <w:rFonts w:ascii="Open Sans" w:hAnsi="Open Sans" w:cs="Open Sans"/>
          <w:i/>
          <w:iCs/>
          <w:color w:val="000000"/>
          <w:sz w:val="20"/>
          <w:szCs w:val="20"/>
          <w:shd w:val="clear" w:color="auto" w:fill="FFFFFF"/>
        </w:rPr>
        <w:t>wifiphisher</w:t>
      </w:r>
      <w:proofErr w:type="spellEnd"/>
      <w:r>
        <w:rPr>
          <w:rFonts w:ascii="Open Sans" w:hAnsi="Open Sans" w:cs="Open Sans"/>
          <w:i/>
          <w:iCs/>
          <w:color w:val="000000"/>
          <w:sz w:val="20"/>
          <w:szCs w:val="20"/>
          <w:shd w:val="clear" w:color="auto" w:fill="FFFFFF"/>
        </w:rPr>
        <w:t>/</w:t>
      </w:r>
      <w:proofErr w:type="spellStart"/>
      <w:r>
        <w:rPr>
          <w:rFonts w:ascii="Open Sans" w:hAnsi="Open Sans" w:cs="Open Sans"/>
          <w:i/>
          <w:iCs/>
          <w:color w:val="000000"/>
          <w:sz w:val="20"/>
          <w:szCs w:val="20"/>
          <w:shd w:val="clear" w:color="auto" w:fill="FFFFFF"/>
        </w:rPr>
        <w:t>wifiphisher</w:t>
      </w:r>
      <w:proofErr w:type="spellEnd"/>
      <w:r>
        <w:rPr>
          <w:rFonts w:ascii="Open Sans" w:hAnsi="Open Sans" w:cs="Open Sans"/>
          <w:color w:val="000000"/>
          <w:sz w:val="20"/>
          <w:szCs w:val="20"/>
          <w:shd w:val="clear" w:color="auto" w:fill="FFFFFF"/>
        </w:rPr>
        <w:t xml:space="preserve">. [online] Available at: &lt;https://github.com/wifiphisher/wifiphisher/tree/master/tests&gt; </w:t>
      </w:r>
    </w:p>
    <w:p w14:paraId="64828FB5" w14:textId="267F0092" w:rsidR="002E5CA1" w:rsidRDefault="002E5CA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Palo Alto Networks. 2021. </w:t>
      </w:r>
      <w:r>
        <w:rPr>
          <w:rFonts w:ascii="Open Sans" w:hAnsi="Open Sans" w:cs="Open Sans"/>
          <w:i/>
          <w:iCs/>
          <w:color w:val="000000"/>
          <w:sz w:val="20"/>
          <w:szCs w:val="20"/>
          <w:shd w:val="clear" w:color="auto" w:fill="FFFFFF"/>
        </w:rPr>
        <w:t>Malware | What is Malware &amp; How to Stay Protected from Malware Attacks</w:t>
      </w:r>
      <w:r>
        <w:rPr>
          <w:rFonts w:ascii="Open Sans" w:hAnsi="Open Sans" w:cs="Open Sans"/>
          <w:color w:val="000000"/>
          <w:sz w:val="20"/>
          <w:szCs w:val="20"/>
          <w:shd w:val="clear" w:color="auto" w:fill="FFFFFF"/>
        </w:rPr>
        <w:t xml:space="preserve">. [online] Available at: &lt;https://www.paloaltonetworks.com/cyberpedia/what-is-malware#:~:text=Malware%20(short%20for%20%E2%80%9Cmalicious%20software,methods%20to%20infect%20computer%20systems.&gt; </w:t>
      </w:r>
    </w:p>
    <w:p w14:paraId="2C89DE77" w14:textId="5EA1C262" w:rsidR="005C17A4" w:rsidRDefault="005C17A4" w:rsidP="005C17A4">
      <w:pPr>
        <w:pStyle w:val="a7"/>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Krishna, A. (2018). </w:t>
      </w:r>
      <w:r>
        <w:rPr>
          <w:rFonts w:ascii="Calibri" w:hAnsi="Calibri" w:cs="Calibri"/>
          <w:i/>
          <w:iCs/>
          <w:color w:val="000000"/>
          <w:sz w:val="27"/>
          <w:szCs w:val="27"/>
        </w:rPr>
        <w:t xml:space="preserve">How to Detect and Remove Crypto Mining </w:t>
      </w:r>
      <w:r w:rsidR="00B12538">
        <w:rPr>
          <w:rFonts w:ascii="Calibri" w:hAnsi="Calibri" w:cs="Calibri"/>
          <w:i/>
          <w:iCs/>
          <w:color w:val="000000"/>
          <w:sz w:val="27"/>
          <w:szCs w:val="27"/>
        </w:rPr>
        <w:t>Malware (</w:t>
      </w:r>
      <w:proofErr w:type="spellStart"/>
      <w:r>
        <w:rPr>
          <w:rFonts w:ascii="Calibri" w:hAnsi="Calibri" w:cs="Calibri"/>
          <w:i/>
          <w:iCs/>
          <w:color w:val="000000"/>
          <w:sz w:val="27"/>
          <w:szCs w:val="27"/>
        </w:rPr>
        <w:t>CoinHive</w:t>
      </w:r>
      <w:proofErr w:type="spellEnd"/>
      <w:r>
        <w:rPr>
          <w:rFonts w:ascii="Calibri" w:hAnsi="Calibri" w:cs="Calibri"/>
          <w:i/>
          <w:iCs/>
          <w:color w:val="000000"/>
          <w:sz w:val="27"/>
          <w:szCs w:val="27"/>
        </w:rPr>
        <w:t>) hack from your WordPress, Magento, Drupal Websites</w:t>
      </w:r>
      <w:r>
        <w:rPr>
          <w:rFonts w:ascii="Calibri" w:hAnsi="Calibri" w:cs="Calibri"/>
          <w:color w:val="000000"/>
          <w:sz w:val="27"/>
          <w:szCs w:val="27"/>
        </w:rPr>
        <w:t xml:space="preserve">. [online] www.getastra.com. Available at: </w:t>
      </w:r>
      <w:hyperlink r:id="rId10" w:history="1">
        <w:r w:rsidR="00BB1645" w:rsidRPr="003369C0">
          <w:rPr>
            <w:rStyle w:val="a5"/>
            <w:rFonts w:ascii="Calibri" w:hAnsi="Calibri" w:cs="Calibri"/>
            <w:sz w:val="27"/>
            <w:szCs w:val="27"/>
          </w:rPr>
          <w:t>https://www.getastra.com/blog/911/remove-crypto-mining-malware-cms-wordpress-magento-drupal</w:t>
        </w:r>
      </w:hyperlink>
    </w:p>
    <w:p w14:paraId="734730B5" w14:textId="3783092F" w:rsidR="00835966" w:rsidRDefault="00BB1645" w:rsidP="00BB1645">
      <w:pPr>
        <w:pStyle w:val="a7"/>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Wu, J. (2019). </w:t>
      </w:r>
      <w:r>
        <w:rPr>
          <w:rFonts w:ascii="Calibri" w:hAnsi="Calibri" w:cs="Calibri"/>
          <w:i/>
          <w:iCs/>
          <w:color w:val="000000"/>
          <w:sz w:val="27"/>
          <w:szCs w:val="27"/>
        </w:rPr>
        <w:t>Memory Management in Python</w:t>
      </w:r>
      <w:r>
        <w:rPr>
          <w:rFonts w:ascii="Calibri" w:hAnsi="Calibri" w:cs="Calibri"/>
          <w:color w:val="000000"/>
          <w:sz w:val="27"/>
          <w:szCs w:val="27"/>
        </w:rPr>
        <w:t xml:space="preserve">. [online] Medium. Available at: </w:t>
      </w:r>
      <w:hyperlink r:id="rId11" w:history="1">
        <w:r w:rsidR="00835966" w:rsidRPr="003369C0">
          <w:rPr>
            <w:rStyle w:val="a5"/>
            <w:rFonts w:ascii="Calibri" w:hAnsi="Calibri" w:cs="Calibri"/>
            <w:sz w:val="27"/>
            <w:szCs w:val="27"/>
          </w:rPr>
          <w:t>https://towardsdatascience.com/memory-management-in-python-6bea0c8aecc9</w:t>
        </w:r>
      </w:hyperlink>
    </w:p>
    <w:p w14:paraId="0538C02C" w14:textId="77777777" w:rsidR="00835966" w:rsidRDefault="00835966" w:rsidP="00835966">
      <w:pPr>
        <w:pStyle w:val="a7"/>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CYDEF (2021). </w:t>
      </w:r>
      <w:r>
        <w:rPr>
          <w:rFonts w:ascii="Calibri" w:hAnsi="Calibri" w:cs="Calibri"/>
          <w:i/>
          <w:iCs/>
          <w:color w:val="000000"/>
          <w:sz w:val="27"/>
          <w:szCs w:val="27"/>
        </w:rPr>
        <w:t>The Human Factor: The Hidden Problem of Cybersecurity</w:t>
      </w:r>
      <w:r>
        <w:rPr>
          <w:rFonts w:ascii="Calibri" w:hAnsi="Calibri" w:cs="Calibri"/>
          <w:color w:val="000000"/>
          <w:sz w:val="27"/>
          <w:szCs w:val="27"/>
        </w:rPr>
        <w:t>. [online] CYDEF. Available at: https://cydef.ca/blog/the-human-factor-the-hidden-problem-of-cybersecurity/.</w:t>
      </w:r>
    </w:p>
    <w:p w14:paraId="6D3117AC" w14:textId="77777777" w:rsidR="00835966" w:rsidRDefault="00835966" w:rsidP="00835966">
      <w:pPr>
        <w:pStyle w:val="a7"/>
        <w:rPr>
          <w:rFonts w:ascii="Calibri" w:hAnsi="Calibri" w:cs="Calibri"/>
          <w:color w:val="000000"/>
          <w:sz w:val="27"/>
          <w:szCs w:val="27"/>
        </w:rPr>
      </w:pPr>
      <w:r>
        <w:rPr>
          <w:rFonts w:ascii="Calibri" w:hAnsi="Calibri" w:cs="Calibri"/>
          <w:color w:val="000000"/>
          <w:sz w:val="27"/>
          <w:szCs w:val="27"/>
        </w:rPr>
        <w:t>‌</w:t>
      </w:r>
    </w:p>
    <w:p w14:paraId="5CFC1832" w14:textId="77E3A53E" w:rsidR="00BB1645" w:rsidRDefault="00BB1645" w:rsidP="00BB1645">
      <w:pPr>
        <w:pStyle w:val="a7"/>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p>
    <w:p w14:paraId="40284D34" w14:textId="77777777" w:rsidR="005C17A4" w:rsidRDefault="005C17A4" w:rsidP="005C17A4">
      <w:pPr>
        <w:pStyle w:val="a7"/>
        <w:rPr>
          <w:rFonts w:ascii="Calibri" w:hAnsi="Calibri" w:cs="Calibri"/>
          <w:color w:val="000000"/>
          <w:sz w:val="27"/>
          <w:szCs w:val="27"/>
        </w:rPr>
      </w:pPr>
      <w:r>
        <w:rPr>
          <w:rFonts w:ascii="Calibri" w:hAnsi="Calibri" w:cs="Calibri"/>
          <w:color w:val="000000"/>
          <w:sz w:val="27"/>
          <w:szCs w:val="27"/>
        </w:rPr>
        <w:t>‌</w:t>
      </w:r>
    </w:p>
    <w:p w14:paraId="71459842" w14:textId="77777777" w:rsidR="005C17A4" w:rsidRDefault="005C17A4"/>
    <w:sectPr w:rsidR="005C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CC8"/>
    <w:multiLevelType w:val="hybridMultilevel"/>
    <w:tmpl w:val="C1B84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EC0BA8"/>
    <w:multiLevelType w:val="hybridMultilevel"/>
    <w:tmpl w:val="CD000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ov, Dimitar">
    <w15:presenceInfo w15:providerId="AD" w15:userId="S::da5crt@bolton.ac.uk::0559c787-1f2f-4ecc-97ea-917e6c7198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36"/>
    <w:rsid w:val="0000560F"/>
    <w:rsid w:val="0001385D"/>
    <w:rsid w:val="000305F8"/>
    <w:rsid w:val="0005507D"/>
    <w:rsid w:val="00072D95"/>
    <w:rsid w:val="0007341E"/>
    <w:rsid w:val="000865F6"/>
    <w:rsid w:val="000948BE"/>
    <w:rsid w:val="000C6BC1"/>
    <w:rsid w:val="000D0731"/>
    <w:rsid w:val="000E28DA"/>
    <w:rsid w:val="00127A8E"/>
    <w:rsid w:val="0017403C"/>
    <w:rsid w:val="001C3E70"/>
    <w:rsid w:val="00210434"/>
    <w:rsid w:val="00216885"/>
    <w:rsid w:val="00231DFA"/>
    <w:rsid w:val="00254A0D"/>
    <w:rsid w:val="002658D4"/>
    <w:rsid w:val="002C1487"/>
    <w:rsid w:val="002D5267"/>
    <w:rsid w:val="002E529B"/>
    <w:rsid w:val="002E5CA1"/>
    <w:rsid w:val="0030392A"/>
    <w:rsid w:val="00343F99"/>
    <w:rsid w:val="00361042"/>
    <w:rsid w:val="0037487D"/>
    <w:rsid w:val="00375090"/>
    <w:rsid w:val="00385CEE"/>
    <w:rsid w:val="00391999"/>
    <w:rsid w:val="003979F2"/>
    <w:rsid w:val="003A6D36"/>
    <w:rsid w:val="004309B9"/>
    <w:rsid w:val="00477156"/>
    <w:rsid w:val="004D626C"/>
    <w:rsid w:val="004E77E7"/>
    <w:rsid w:val="00503C0F"/>
    <w:rsid w:val="0055155F"/>
    <w:rsid w:val="00557B75"/>
    <w:rsid w:val="00566945"/>
    <w:rsid w:val="00586B3A"/>
    <w:rsid w:val="00595CCA"/>
    <w:rsid w:val="005B4C32"/>
    <w:rsid w:val="005B627B"/>
    <w:rsid w:val="005C17A4"/>
    <w:rsid w:val="00602ED7"/>
    <w:rsid w:val="00654D9B"/>
    <w:rsid w:val="006715CC"/>
    <w:rsid w:val="006C0899"/>
    <w:rsid w:val="006C727D"/>
    <w:rsid w:val="006D0638"/>
    <w:rsid w:val="006F302A"/>
    <w:rsid w:val="00717C26"/>
    <w:rsid w:val="00731CA5"/>
    <w:rsid w:val="00736307"/>
    <w:rsid w:val="007D6487"/>
    <w:rsid w:val="007E50D9"/>
    <w:rsid w:val="00806DFF"/>
    <w:rsid w:val="00817CEE"/>
    <w:rsid w:val="00824B12"/>
    <w:rsid w:val="00835966"/>
    <w:rsid w:val="00840197"/>
    <w:rsid w:val="008404A3"/>
    <w:rsid w:val="00844C05"/>
    <w:rsid w:val="0084653D"/>
    <w:rsid w:val="008A1B36"/>
    <w:rsid w:val="008F28C8"/>
    <w:rsid w:val="008F6698"/>
    <w:rsid w:val="00970EB6"/>
    <w:rsid w:val="00987895"/>
    <w:rsid w:val="009A32C9"/>
    <w:rsid w:val="009A40E1"/>
    <w:rsid w:val="009C285A"/>
    <w:rsid w:val="009E242E"/>
    <w:rsid w:val="009F7FD2"/>
    <w:rsid w:val="00A313BE"/>
    <w:rsid w:val="00A72D66"/>
    <w:rsid w:val="00A857A3"/>
    <w:rsid w:val="00A90914"/>
    <w:rsid w:val="00B12538"/>
    <w:rsid w:val="00B373C0"/>
    <w:rsid w:val="00BB1645"/>
    <w:rsid w:val="00BF6500"/>
    <w:rsid w:val="00BF6A24"/>
    <w:rsid w:val="00C11259"/>
    <w:rsid w:val="00C35B82"/>
    <w:rsid w:val="00C668C3"/>
    <w:rsid w:val="00C72686"/>
    <w:rsid w:val="00C86CC4"/>
    <w:rsid w:val="00CD0952"/>
    <w:rsid w:val="00CE4709"/>
    <w:rsid w:val="00D40417"/>
    <w:rsid w:val="00D525DD"/>
    <w:rsid w:val="00F51315"/>
    <w:rsid w:val="00F54FD4"/>
    <w:rsid w:val="00F57A1F"/>
    <w:rsid w:val="00F95486"/>
    <w:rsid w:val="00FB0B85"/>
    <w:rsid w:val="00FC42F2"/>
    <w:rsid w:val="00FD5662"/>
    <w:rsid w:val="00FF3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AA3F4"/>
  <w15:chartTrackingRefBased/>
  <w15:docId w15:val="{CA59F748-D89D-4ED0-A0AF-BCA6BE0F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417"/>
    <w:pPr>
      <w:ind w:left="720"/>
      <w:contextualSpacing/>
    </w:pPr>
  </w:style>
  <w:style w:type="paragraph" w:styleId="a4">
    <w:name w:val="Revision"/>
    <w:hidden/>
    <w:uiPriority w:val="99"/>
    <w:semiHidden/>
    <w:rsid w:val="00736307"/>
    <w:pPr>
      <w:spacing w:after="0" w:line="240" w:lineRule="auto"/>
    </w:pPr>
  </w:style>
  <w:style w:type="character" w:styleId="a5">
    <w:name w:val="Hyperlink"/>
    <w:basedOn w:val="a0"/>
    <w:uiPriority w:val="99"/>
    <w:unhideWhenUsed/>
    <w:rsid w:val="000D0731"/>
    <w:rPr>
      <w:color w:val="0000FF"/>
      <w:u w:val="single"/>
    </w:rPr>
  </w:style>
  <w:style w:type="character" w:styleId="a6">
    <w:name w:val="Unresolved Mention"/>
    <w:basedOn w:val="a0"/>
    <w:uiPriority w:val="99"/>
    <w:semiHidden/>
    <w:unhideWhenUsed/>
    <w:rsid w:val="0007341E"/>
    <w:rPr>
      <w:color w:val="605E5C"/>
      <w:shd w:val="clear" w:color="auto" w:fill="E1DFDD"/>
    </w:rPr>
  </w:style>
  <w:style w:type="character" w:customStyle="1" w:styleId="adjust-article-svg-size">
    <w:name w:val="adjust-article-svg-size"/>
    <w:basedOn w:val="a0"/>
    <w:rsid w:val="00844C05"/>
  </w:style>
  <w:style w:type="character" w:customStyle="1" w:styleId="pl-c1">
    <w:name w:val="pl-c1"/>
    <w:basedOn w:val="a0"/>
    <w:rsid w:val="00C11259"/>
  </w:style>
  <w:style w:type="character" w:customStyle="1" w:styleId="pl-en">
    <w:name w:val="pl-en"/>
    <w:basedOn w:val="a0"/>
    <w:rsid w:val="00C11259"/>
  </w:style>
  <w:style w:type="character" w:customStyle="1" w:styleId="pl-k">
    <w:name w:val="pl-k"/>
    <w:basedOn w:val="a0"/>
    <w:rsid w:val="00C11259"/>
  </w:style>
  <w:style w:type="character" w:customStyle="1" w:styleId="pl-s">
    <w:name w:val="pl-s"/>
    <w:basedOn w:val="a0"/>
    <w:rsid w:val="00C11259"/>
  </w:style>
  <w:style w:type="character" w:styleId="HTML">
    <w:name w:val="HTML Code"/>
    <w:basedOn w:val="a0"/>
    <w:uiPriority w:val="99"/>
    <w:semiHidden/>
    <w:unhideWhenUsed/>
    <w:rsid w:val="00216885"/>
    <w:rPr>
      <w:rFonts w:ascii="Courier New" w:eastAsia="Times New Roman" w:hAnsi="Courier New" w:cs="Courier New"/>
      <w:sz w:val="20"/>
      <w:szCs w:val="20"/>
    </w:rPr>
  </w:style>
  <w:style w:type="character" w:customStyle="1" w:styleId="pl-s1">
    <w:name w:val="pl-s1"/>
    <w:basedOn w:val="a0"/>
    <w:rsid w:val="0084653D"/>
  </w:style>
  <w:style w:type="character" w:customStyle="1" w:styleId="pl-c">
    <w:name w:val="pl-c"/>
    <w:basedOn w:val="a0"/>
    <w:rsid w:val="0084653D"/>
  </w:style>
  <w:style w:type="character" w:customStyle="1" w:styleId="pl-v">
    <w:name w:val="pl-v"/>
    <w:basedOn w:val="a0"/>
    <w:rsid w:val="0084653D"/>
  </w:style>
  <w:style w:type="paragraph" w:styleId="a7">
    <w:name w:val="Normal (Web)"/>
    <w:basedOn w:val="a"/>
    <w:uiPriority w:val="99"/>
    <w:semiHidden/>
    <w:unhideWhenUsed/>
    <w:rsid w:val="005C17A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5159">
      <w:bodyDiv w:val="1"/>
      <w:marLeft w:val="0"/>
      <w:marRight w:val="0"/>
      <w:marTop w:val="0"/>
      <w:marBottom w:val="0"/>
      <w:divBdr>
        <w:top w:val="none" w:sz="0" w:space="0" w:color="auto"/>
        <w:left w:val="none" w:sz="0" w:space="0" w:color="auto"/>
        <w:bottom w:val="none" w:sz="0" w:space="0" w:color="auto"/>
        <w:right w:val="none" w:sz="0" w:space="0" w:color="auto"/>
      </w:divBdr>
    </w:div>
    <w:div w:id="225648074">
      <w:bodyDiv w:val="1"/>
      <w:marLeft w:val="0"/>
      <w:marRight w:val="0"/>
      <w:marTop w:val="0"/>
      <w:marBottom w:val="0"/>
      <w:divBdr>
        <w:top w:val="none" w:sz="0" w:space="0" w:color="auto"/>
        <w:left w:val="none" w:sz="0" w:space="0" w:color="auto"/>
        <w:bottom w:val="none" w:sz="0" w:space="0" w:color="auto"/>
        <w:right w:val="none" w:sz="0" w:space="0" w:color="auto"/>
      </w:divBdr>
    </w:div>
    <w:div w:id="366175478">
      <w:bodyDiv w:val="1"/>
      <w:marLeft w:val="0"/>
      <w:marRight w:val="0"/>
      <w:marTop w:val="0"/>
      <w:marBottom w:val="0"/>
      <w:divBdr>
        <w:top w:val="none" w:sz="0" w:space="0" w:color="auto"/>
        <w:left w:val="none" w:sz="0" w:space="0" w:color="auto"/>
        <w:bottom w:val="none" w:sz="0" w:space="0" w:color="auto"/>
        <w:right w:val="none" w:sz="0" w:space="0" w:color="auto"/>
      </w:divBdr>
    </w:div>
    <w:div w:id="641930958">
      <w:bodyDiv w:val="1"/>
      <w:marLeft w:val="0"/>
      <w:marRight w:val="0"/>
      <w:marTop w:val="0"/>
      <w:marBottom w:val="0"/>
      <w:divBdr>
        <w:top w:val="none" w:sz="0" w:space="0" w:color="auto"/>
        <w:left w:val="none" w:sz="0" w:space="0" w:color="auto"/>
        <w:bottom w:val="none" w:sz="0" w:space="0" w:color="auto"/>
        <w:right w:val="none" w:sz="0" w:space="0" w:color="auto"/>
      </w:divBdr>
    </w:div>
    <w:div w:id="695077408">
      <w:bodyDiv w:val="1"/>
      <w:marLeft w:val="0"/>
      <w:marRight w:val="0"/>
      <w:marTop w:val="0"/>
      <w:marBottom w:val="0"/>
      <w:divBdr>
        <w:top w:val="none" w:sz="0" w:space="0" w:color="auto"/>
        <w:left w:val="none" w:sz="0" w:space="0" w:color="auto"/>
        <w:bottom w:val="none" w:sz="0" w:space="0" w:color="auto"/>
        <w:right w:val="none" w:sz="0" w:space="0" w:color="auto"/>
      </w:divBdr>
    </w:div>
    <w:div w:id="1040780773">
      <w:bodyDiv w:val="1"/>
      <w:marLeft w:val="0"/>
      <w:marRight w:val="0"/>
      <w:marTop w:val="0"/>
      <w:marBottom w:val="0"/>
      <w:divBdr>
        <w:top w:val="none" w:sz="0" w:space="0" w:color="auto"/>
        <w:left w:val="none" w:sz="0" w:space="0" w:color="auto"/>
        <w:bottom w:val="none" w:sz="0" w:space="0" w:color="auto"/>
        <w:right w:val="none" w:sz="0" w:space="0" w:color="auto"/>
      </w:divBdr>
    </w:div>
    <w:div w:id="1133210102">
      <w:bodyDiv w:val="1"/>
      <w:marLeft w:val="0"/>
      <w:marRight w:val="0"/>
      <w:marTop w:val="0"/>
      <w:marBottom w:val="0"/>
      <w:divBdr>
        <w:top w:val="none" w:sz="0" w:space="0" w:color="auto"/>
        <w:left w:val="none" w:sz="0" w:space="0" w:color="auto"/>
        <w:bottom w:val="none" w:sz="0" w:space="0" w:color="auto"/>
        <w:right w:val="none" w:sz="0" w:space="0" w:color="auto"/>
      </w:divBdr>
    </w:div>
    <w:div w:id="1516074111">
      <w:bodyDiv w:val="1"/>
      <w:marLeft w:val="0"/>
      <w:marRight w:val="0"/>
      <w:marTop w:val="0"/>
      <w:marBottom w:val="0"/>
      <w:divBdr>
        <w:top w:val="none" w:sz="0" w:space="0" w:color="auto"/>
        <w:left w:val="none" w:sz="0" w:space="0" w:color="auto"/>
        <w:bottom w:val="none" w:sz="0" w:space="0" w:color="auto"/>
        <w:right w:val="none" w:sz="0" w:space="0" w:color="auto"/>
      </w:divBdr>
    </w:div>
    <w:div w:id="1929733323">
      <w:bodyDiv w:val="1"/>
      <w:marLeft w:val="0"/>
      <w:marRight w:val="0"/>
      <w:marTop w:val="0"/>
      <w:marBottom w:val="0"/>
      <w:divBdr>
        <w:top w:val="none" w:sz="0" w:space="0" w:color="auto"/>
        <w:left w:val="none" w:sz="0" w:space="0" w:color="auto"/>
        <w:bottom w:val="none" w:sz="0" w:space="0" w:color="auto"/>
        <w:right w:val="none" w:sz="0" w:space="0" w:color="auto"/>
      </w:divBdr>
    </w:div>
    <w:div w:id="19774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ortinet.com" TargetMode="External"/><Relationship Id="rId11" Type="http://schemas.openxmlformats.org/officeDocument/2006/relationships/hyperlink" Target="https://towardsdatascience.com/memory-management-in-python-6bea0c8aecc9" TargetMode="External"/><Relationship Id="rId5" Type="http://schemas.openxmlformats.org/officeDocument/2006/relationships/webSettings" Target="webSettings.xml"/><Relationship Id="rId10" Type="http://schemas.openxmlformats.org/officeDocument/2006/relationships/hyperlink" Target="https://www.getastra.com/blog/911/remove-crypto-mining-malware-cms-wordpress-magento-drupal" TargetMode="External"/><Relationship Id="rId4" Type="http://schemas.openxmlformats.org/officeDocument/2006/relationships/settings" Target="settings.xml"/><Relationship Id="rId9" Type="http://schemas.openxmlformats.org/officeDocument/2006/relationships/hyperlink" Target="https://www.imperva.com/learn/ddos/ddos-attack-scrip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F006C55-6CD5-4320-BED1-389B7E20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11</Pages>
  <Words>2485</Words>
  <Characters>14170</Characters>
  <Application>Microsoft Office Word</Application>
  <DocSecurity>0</DocSecurity>
  <Lines>118</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Angelov, Dimitar</dc:creator>
  <cp:keywords/>
  <dc:description/>
  <cp:lastModifiedBy>Angelov, Dimitar</cp:lastModifiedBy>
  <cp:revision>7</cp:revision>
  <dcterms:created xsi:type="dcterms:W3CDTF">2021-12-13T11:45:00Z</dcterms:created>
  <dcterms:modified xsi:type="dcterms:W3CDTF">2021-12-18T09:59:00Z</dcterms:modified>
</cp:coreProperties>
</file>